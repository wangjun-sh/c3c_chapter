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845B4" w14:textId="77777777" w:rsidR="004D703A" w:rsidRPr="00B12B46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24.3 数据列表标准</w:t>
      </w:r>
      <w:r w:rsidR="00D46ED6">
        <w:rPr>
          <w:rFonts w:hAnsi="宋体" w:cs="宋体" w:hint="eastAsia"/>
        </w:rPr>
        <w:t>模型</w:t>
      </w:r>
      <w:r w:rsidRPr="00B12B46">
        <w:rPr>
          <w:rFonts w:hAnsi="宋体" w:cs="宋体"/>
        </w:rPr>
        <w:t>SDTM、SDTM aCRF标注病例调查表和数据映射Data Mapping</w:t>
      </w:r>
    </w:p>
    <w:p w14:paraId="7176F383" w14:textId="77777777" w:rsidR="004D703A" w:rsidRPr="00AA402C" w:rsidRDefault="00A94A72" w:rsidP="00A94A72">
      <w:pPr>
        <w:pStyle w:val="a3"/>
        <w:ind w:firstLine="420"/>
        <w:rPr>
          <w:rFonts w:hAnsi="宋体" w:cs="宋体"/>
          <w:b/>
        </w:rPr>
      </w:pPr>
      <w:r w:rsidRPr="00AA402C">
        <w:rPr>
          <w:rFonts w:hAnsi="宋体" w:cs="宋体"/>
          <w:b/>
        </w:rPr>
        <w:t>数据列表标准</w:t>
      </w:r>
      <w:r w:rsidRPr="00AA402C">
        <w:rPr>
          <w:rFonts w:hAnsi="宋体" w:cs="宋体" w:hint="eastAsia"/>
          <w:b/>
        </w:rPr>
        <w:t>模型</w:t>
      </w:r>
      <w:r w:rsidRPr="00AA402C">
        <w:rPr>
          <w:rFonts w:hAnsi="宋体" w:cs="宋体"/>
          <w:b/>
        </w:rPr>
        <w:t>（Study Data Tabulation Model，SDTM）</w:t>
      </w:r>
    </w:p>
    <w:p w14:paraId="7B68E2B8" w14:textId="77777777" w:rsidR="000558E5" w:rsidRDefault="004D703A" w:rsidP="004D3ADD">
      <w:pPr>
        <w:pStyle w:val="a3"/>
        <w:ind w:firstLineChars="200" w:firstLine="420"/>
        <w:rPr>
          <w:rFonts w:hAnsi="宋体" w:cs="宋体"/>
        </w:rPr>
      </w:pPr>
      <w:r w:rsidRPr="00B12B46">
        <w:rPr>
          <w:rFonts w:hAnsi="宋体" w:cs="宋体"/>
        </w:rPr>
        <w:t>数据列表标准</w:t>
      </w:r>
      <w:r w:rsidR="00D46ED6">
        <w:rPr>
          <w:rFonts w:hAnsi="宋体" w:cs="宋体" w:hint="eastAsia"/>
        </w:rPr>
        <w:t>模型</w:t>
      </w:r>
      <w:r w:rsidRPr="00B12B46">
        <w:rPr>
          <w:rFonts w:hAnsi="宋体" w:cs="宋体"/>
        </w:rPr>
        <w:t>（Study Data Tabulation Model，SDTM），是以标准格式展现研究数据。</w:t>
      </w:r>
      <w:r w:rsidR="000558E5">
        <w:rPr>
          <w:rFonts w:hAnsi="宋体" w:cs="宋体" w:hint="eastAsia"/>
        </w:rPr>
        <w:t>SDTM最</w:t>
      </w:r>
      <w:r w:rsidR="000558E5">
        <w:rPr>
          <w:rFonts w:hAnsi="宋体" w:cs="宋体"/>
        </w:rPr>
        <w:t>基本的概念是观测</w:t>
      </w:r>
      <w:del w:id="0" w:author="Vic" w:date="2016-07-27T09:37:00Z">
        <w:r w:rsidR="000558E5" w:rsidDel="00D112AB">
          <w:rPr>
            <w:rFonts w:hAnsi="宋体" w:cs="宋体"/>
          </w:rPr>
          <w:delText>记录</w:delText>
        </w:r>
      </w:del>
      <w:r w:rsidR="000558E5">
        <w:rPr>
          <w:rFonts w:hAnsi="宋体" w:cs="宋体"/>
        </w:rPr>
        <w:t>（</w:t>
      </w:r>
      <w:r w:rsidR="000558E5">
        <w:rPr>
          <w:rFonts w:hAnsi="宋体" w:cs="宋体" w:hint="eastAsia"/>
        </w:rPr>
        <w:t>Observation</w:t>
      </w:r>
      <w:r w:rsidR="000558E5">
        <w:rPr>
          <w:rFonts w:hAnsi="宋体" w:cs="宋体"/>
        </w:rPr>
        <w:t>）</w:t>
      </w:r>
      <w:r w:rsidR="000558E5">
        <w:rPr>
          <w:rFonts w:hAnsi="宋体" w:cs="宋体" w:hint="eastAsia"/>
        </w:rPr>
        <w:t>。一条</w:t>
      </w:r>
      <w:r w:rsidR="000558E5">
        <w:rPr>
          <w:rFonts w:hAnsi="宋体" w:cs="宋体"/>
        </w:rPr>
        <w:t>观测</w:t>
      </w:r>
      <w:del w:id="1" w:author="Vic" w:date="2016-07-27T09:37:00Z">
        <w:r w:rsidR="000558E5" w:rsidDel="00D112AB">
          <w:rPr>
            <w:rFonts w:hAnsi="宋体" w:cs="宋体"/>
          </w:rPr>
          <w:delText>记录</w:delText>
        </w:r>
      </w:del>
      <w:r w:rsidR="000558E5">
        <w:rPr>
          <w:rFonts w:hAnsi="宋体" w:cs="宋体"/>
        </w:rPr>
        <w:t>对应数据集中的一行。</w:t>
      </w:r>
      <w:r w:rsidR="000558E5">
        <w:rPr>
          <w:rFonts w:hAnsi="宋体" w:cs="宋体" w:hint="eastAsia"/>
        </w:rPr>
        <w:t>由</w:t>
      </w:r>
      <w:r w:rsidR="00B46418">
        <w:rPr>
          <w:rFonts w:hAnsi="宋体" w:cs="宋体"/>
        </w:rPr>
        <w:t>特定</w:t>
      </w:r>
      <w:r w:rsidR="00B46418">
        <w:rPr>
          <w:rFonts w:hAnsi="宋体" w:cs="宋体" w:hint="eastAsia"/>
        </w:rPr>
        <w:t>主题</w:t>
      </w:r>
      <w:r w:rsidR="000558E5">
        <w:rPr>
          <w:rFonts w:hAnsi="宋体" w:cs="宋体"/>
        </w:rPr>
        <w:t>的一组</w:t>
      </w:r>
      <w:r w:rsidR="000558E5">
        <w:rPr>
          <w:rFonts w:hAnsi="宋体" w:cs="宋体" w:hint="eastAsia"/>
        </w:rPr>
        <w:t>观测</w:t>
      </w:r>
      <w:del w:id="2" w:author="Vic" w:date="2016-07-27T09:37:00Z">
        <w:r w:rsidR="000558E5" w:rsidDel="00D112AB">
          <w:rPr>
            <w:rFonts w:hAnsi="宋体" w:cs="宋体" w:hint="eastAsia"/>
          </w:rPr>
          <w:delText>记录</w:delText>
        </w:r>
      </w:del>
      <w:r w:rsidR="000558E5">
        <w:rPr>
          <w:rFonts w:hAnsi="宋体" w:cs="宋体"/>
        </w:rPr>
        <w:t>组成域（</w:t>
      </w:r>
      <w:r w:rsidR="000558E5">
        <w:rPr>
          <w:rFonts w:hAnsi="宋体" w:cs="宋体" w:hint="eastAsia"/>
        </w:rPr>
        <w:t>Domain</w:t>
      </w:r>
      <w:r w:rsidR="000558E5">
        <w:rPr>
          <w:rFonts w:hAnsi="宋体" w:cs="宋体"/>
        </w:rPr>
        <w:t>）</w:t>
      </w:r>
      <w:r w:rsidR="000558E5">
        <w:rPr>
          <w:rFonts w:hAnsi="宋体" w:cs="宋体" w:hint="eastAsia"/>
        </w:rPr>
        <w:t>。</w:t>
      </w:r>
      <w:r w:rsidR="000558E5">
        <w:rPr>
          <w:rFonts w:hAnsi="宋体" w:cs="宋体"/>
        </w:rPr>
        <w:t>比如</w:t>
      </w:r>
      <w:r w:rsidR="000558E5">
        <w:rPr>
          <w:rFonts w:hAnsi="宋体" w:cs="宋体" w:hint="eastAsia"/>
        </w:rPr>
        <w:t>，</w:t>
      </w:r>
      <w:r w:rsidR="000558E5">
        <w:rPr>
          <w:rFonts w:hAnsi="宋体" w:cs="宋体"/>
        </w:rPr>
        <w:t>一条观测</w:t>
      </w:r>
      <w:del w:id="3" w:author="Vic" w:date="2016-07-27T09:37:00Z">
        <w:r w:rsidR="000558E5" w:rsidDel="00D112AB">
          <w:rPr>
            <w:rFonts w:hAnsi="宋体" w:cs="宋体"/>
          </w:rPr>
          <w:delText>记录</w:delText>
        </w:r>
      </w:del>
      <w:r w:rsidR="000558E5" w:rsidRPr="000558E5">
        <w:rPr>
          <w:rFonts w:hAnsi="宋体" w:cs="宋体" w:hint="eastAsia"/>
        </w:rPr>
        <w:t>“受试者101在研究的</w:t>
      </w:r>
      <w:del w:id="4" w:author="Vic" w:date="2016-07-27T09:37:00Z">
        <w:r w:rsidR="000558E5" w:rsidRPr="000558E5" w:rsidDel="00D112AB">
          <w:rPr>
            <w:rFonts w:hAnsi="宋体" w:cs="宋体" w:hint="eastAsia"/>
          </w:rPr>
          <w:delText>第六天</w:delText>
        </w:r>
      </w:del>
      <w:ins w:id="5" w:author="Vic" w:date="2016-07-27T09:37:00Z">
        <w:r w:rsidR="00D112AB" w:rsidRPr="000558E5">
          <w:rPr>
            <w:rFonts w:hAnsi="宋体" w:cs="宋体" w:hint="eastAsia"/>
          </w:rPr>
          <w:t>第</w:t>
        </w:r>
        <w:r w:rsidR="00D112AB">
          <w:rPr>
            <w:rFonts w:hAnsi="宋体" w:cs="宋体" w:hint="eastAsia"/>
          </w:rPr>
          <w:t>6</w:t>
        </w:r>
        <w:r w:rsidR="00D112AB" w:rsidRPr="000558E5">
          <w:rPr>
            <w:rFonts w:hAnsi="宋体" w:cs="宋体" w:hint="eastAsia"/>
          </w:rPr>
          <w:t>天</w:t>
        </w:r>
      </w:ins>
      <w:r w:rsidR="000558E5" w:rsidRPr="000558E5">
        <w:rPr>
          <w:rFonts w:hAnsi="宋体" w:cs="宋体" w:hint="eastAsia"/>
        </w:rPr>
        <w:t>开始出现轻度恶心症状”</w:t>
      </w:r>
      <w:r w:rsidR="000558E5">
        <w:rPr>
          <w:rFonts w:hAnsi="宋体" w:cs="宋体" w:hint="eastAsia"/>
        </w:rPr>
        <w:t>，</w:t>
      </w:r>
      <w:r w:rsidR="000558E5">
        <w:rPr>
          <w:rFonts w:hAnsi="宋体" w:cs="宋体"/>
        </w:rPr>
        <w:t>转换成</w:t>
      </w:r>
      <w:r w:rsidR="000558E5">
        <w:rPr>
          <w:rFonts w:hAnsi="宋体" w:cs="宋体" w:hint="eastAsia"/>
        </w:rPr>
        <w:t>AE域（不良事件</w:t>
      </w:r>
      <w:r w:rsidR="000558E5">
        <w:rPr>
          <w:rFonts w:hAnsi="宋体" w:cs="宋体"/>
        </w:rPr>
        <w:t>，</w:t>
      </w:r>
      <w:r w:rsidR="000558E5">
        <w:rPr>
          <w:rFonts w:hAnsi="宋体" w:cs="宋体" w:hint="eastAsia"/>
        </w:rPr>
        <w:t>Adverse Event）</w:t>
      </w:r>
      <w:r w:rsidR="000558E5">
        <w:rPr>
          <w:rFonts w:hAnsi="宋体" w:cs="宋体"/>
        </w:rPr>
        <w:t>的一条</w:t>
      </w:r>
      <w:ins w:id="6" w:author="Vic" w:date="2016-07-27T09:38:00Z">
        <w:r w:rsidR="00D112AB">
          <w:rPr>
            <w:rFonts w:hAnsi="宋体" w:cs="宋体"/>
          </w:rPr>
          <w:t>观测</w:t>
        </w:r>
      </w:ins>
      <w:del w:id="7" w:author="Vic" w:date="2016-07-27T09:38:00Z">
        <w:r w:rsidR="000558E5" w:rsidDel="00D112AB">
          <w:rPr>
            <w:rFonts w:hAnsi="宋体" w:cs="宋体"/>
          </w:rPr>
          <w:delText>记录</w:delText>
        </w:r>
      </w:del>
      <w:r w:rsidR="000558E5">
        <w:rPr>
          <w:rFonts w:hAnsi="宋体" w:cs="宋体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026"/>
        <w:gridCol w:w="921"/>
        <w:gridCol w:w="1026"/>
      </w:tblGrid>
      <w:tr w:rsidR="000558E5" w14:paraId="1912B8A1" w14:textId="77777777" w:rsidTr="00376746">
        <w:trPr>
          <w:jc w:val="center"/>
        </w:trPr>
        <w:tc>
          <w:tcPr>
            <w:tcW w:w="1131" w:type="dxa"/>
            <w:shd w:val="clear" w:color="auto" w:fill="E7E6E6" w:themeFill="background2"/>
          </w:tcPr>
          <w:p w14:paraId="01CEB00C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U</w:t>
            </w:r>
            <w:r>
              <w:rPr>
                <w:rFonts w:hAnsi="宋体" w:cs="宋体" w:hint="eastAsia"/>
              </w:rPr>
              <w:t>SUBJID</w:t>
            </w:r>
          </w:p>
        </w:tc>
        <w:tc>
          <w:tcPr>
            <w:tcW w:w="1026" w:type="dxa"/>
            <w:shd w:val="clear" w:color="auto" w:fill="E7E6E6" w:themeFill="background2"/>
          </w:tcPr>
          <w:p w14:paraId="714471EE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AETERM</w:t>
            </w:r>
          </w:p>
        </w:tc>
        <w:tc>
          <w:tcPr>
            <w:tcW w:w="921" w:type="dxa"/>
            <w:shd w:val="clear" w:color="auto" w:fill="E7E6E6" w:themeFill="background2"/>
          </w:tcPr>
          <w:p w14:paraId="69D3B2CB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AESEV</w:t>
            </w:r>
          </w:p>
        </w:tc>
        <w:tc>
          <w:tcPr>
            <w:tcW w:w="1026" w:type="dxa"/>
            <w:shd w:val="clear" w:color="auto" w:fill="E7E6E6" w:themeFill="background2"/>
          </w:tcPr>
          <w:p w14:paraId="797F05E9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AESTDY</w:t>
            </w:r>
          </w:p>
        </w:tc>
      </w:tr>
      <w:tr w:rsidR="000558E5" w14:paraId="4F84CFB4" w14:textId="77777777" w:rsidTr="00376746">
        <w:trPr>
          <w:jc w:val="center"/>
        </w:trPr>
        <w:tc>
          <w:tcPr>
            <w:tcW w:w="1131" w:type="dxa"/>
          </w:tcPr>
          <w:p w14:paraId="7E41AB10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101</w:t>
            </w:r>
          </w:p>
        </w:tc>
        <w:tc>
          <w:tcPr>
            <w:tcW w:w="1026" w:type="dxa"/>
          </w:tcPr>
          <w:p w14:paraId="384C75F4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 w:rsidRPr="000558E5">
              <w:rPr>
                <w:rFonts w:hAnsi="宋体" w:cs="宋体" w:hint="eastAsia"/>
              </w:rPr>
              <w:t>恶心</w:t>
            </w:r>
          </w:p>
        </w:tc>
        <w:tc>
          <w:tcPr>
            <w:tcW w:w="921" w:type="dxa"/>
          </w:tcPr>
          <w:p w14:paraId="6855F644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 w:rsidRPr="000558E5">
              <w:rPr>
                <w:rFonts w:hAnsi="宋体" w:cs="宋体" w:hint="eastAsia"/>
              </w:rPr>
              <w:t>轻度</w:t>
            </w:r>
          </w:p>
        </w:tc>
        <w:tc>
          <w:tcPr>
            <w:tcW w:w="1026" w:type="dxa"/>
          </w:tcPr>
          <w:p w14:paraId="44D58CBC" w14:textId="77777777" w:rsidR="000558E5" w:rsidRDefault="000558E5" w:rsidP="00B12B4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6</w:t>
            </w:r>
          </w:p>
        </w:tc>
      </w:tr>
    </w:tbl>
    <w:p w14:paraId="35210A34" w14:textId="77777777" w:rsidR="000558E5" w:rsidRDefault="000558E5" w:rsidP="00B12B46">
      <w:pPr>
        <w:pStyle w:val="a3"/>
        <w:rPr>
          <w:rFonts w:hAnsi="宋体" w:cs="宋体"/>
        </w:rPr>
      </w:pPr>
    </w:p>
    <w:p w14:paraId="4F913040" w14:textId="77777777" w:rsidR="00B46418" w:rsidRDefault="00B46418" w:rsidP="004D3ADD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上表</w:t>
      </w:r>
      <w:r>
        <w:rPr>
          <w:rFonts w:hAnsi="宋体" w:cs="宋体"/>
        </w:rPr>
        <w:t>中的这条观测</w:t>
      </w:r>
      <w:del w:id="8" w:author="Vic" w:date="2016-07-27T09:37:00Z">
        <w:r w:rsidDel="00D112AB">
          <w:rPr>
            <w:rFonts w:hAnsi="宋体" w:cs="宋体"/>
          </w:rPr>
          <w:delText>记录</w:delText>
        </w:r>
      </w:del>
      <w:r>
        <w:rPr>
          <w:rFonts w:hAnsi="宋体" w:cs="宋体"/>
        </w:rPr>
        <w:t>，</w:t>
      </w:r>
      <w:r>
        <w:rPr>
          <w:rFonts w:hAnsi="宋体" w:cs="宋体" w:hint="eastAsia"/>
        </w:rPr>
        <w:t>有4个</w:t>
      </w:r>
      <w:r>
        <w:rPr>
          <w:rFonts w:hAnsi="宋体" w:cs="宋体"/>
        </w:rPr>
        <w:t>变量</w:t>
      </w:r>
      <w:r>
        <w:rPr>
          <w:rFonts w:hAnsi="宋体" w:cs="宋体" w:hint="eastAsia"/>
        </w:rPr>
        <w:t>（V</w:t>
      </w:r>
      <w:r>
        <w:rPr>
          <w:rFonts w:hAnsi="宋体" w:cs="宋体"/>
        </w:rPr>
        <w:t>ariable</w:t>
      </w:r>
      <w:r>
        <w:rPr>
          <w:rFonts w:hAnsi="宋体" w:cs="宋体" w:hint="eastAsia"/>
        </w:rPr>
        <w:t>）</w:t>
      </w:r>
      <w:r>
        <w:rPr>
          <w:rFonts w:hAnsi="宋体" w:cs="宋体"/>
        </w:rPr>
        <w:t>，</w:t>
      </w:r>
      <w:r>
        <w:rPr>
          <w:rFonts w:hAnsi="宋体" w:cs="宋体" w:hint="eastAsia"/>
        </w:rPr>
        <w:t>这四个</w:t>
      </w:r>
      <w:r>
        <w:rPr>
          <w:rFonts w:hAnsi="宋体" w:cs="宋体"/>
        </w:rPr>
        <w:t>变量</w:t>
      </w:r>
      <w:r>
        <w:rPr>
          <w:rFonts w:hAnsi="宋体" w:cs="宋体" w:hint="eastAsia"/>
        </w:rPr>
        <w:t>担任</w:t>
      </w:r>
      <w:r>
        <w:rPr>
          <w:rFonts w:hAnsi="宋体" w:cs="宋体"/>
        </w:rPr>
        <w:t>不同的角色：</w:t>
      </w:r>
      <w:r w:rsidRPr="00B12B46">
        <w:rPr>
          <w:rFonts w:hAnsi="宋体" w:cs="宋体"/>
        </w:rPr>
        <w:t>标识符（Identifier）</w:t>
      </w:r>
      <w:r w:rsidR="002E2512">
        <w:rPr>
          <w:rFonts w:hAnsi="宋体" w:cs="宋体" w:hint="eastAsia"/>
        </w:rPr>
        <w:t>变量USUBJID，</w:t>
      </w:r>
      <w:r w:rsidR="002E2512">
        <w:rPr>
          <w:rFonts w:hAnsi="宋体" w:cs="宋体"/>
        </w:rPr>
        <w:t>受试者唯一标识符</w:t>
      </w:r>
      <w:r w:rsidR="002E2512">
        <w:rPr>
          <w:rFonts w:hAnsi="宋体" w:cs="宋体" w:hint="eastAsia"/>
        </w:rPr>
        <w:t>；</w:t>
      </w:r>
      <w:r w:rsidRPr="00B12B46">
        <w:rPr>
          <w:rFonts w:hAnsi="宋体" w:cs="宋体"/>
        </w:rPr>
        <w:t>主题（Topic）</w:t>
      </w:r>
      <w:r w:rsidR="002E2512">
        <w:rPr>
          <w:rFonts w:hAnsi="宋体" w:cs="宋体" w:hint="eastAsia"/>
        </w:rPr>
        <w:t>变量AETERM，不良事件</w:t>
      </w:r>
      <w:del w:id="9" w:author="Vic" w:date="2016-07-27T09:38:00Z">
        <w:r w:rsidR="002E2512" w:rsidDel="00D112AB">
          <w:rPr>
            <w:rFonts w:hAnsi="宋体" w:cs="宋体"/>
          </w:rPr>
          <w:delText>汇报</w:delText>
        </w:r>
      </w:del>
      <w:ins w:id="10" w:author="Vic" w:date="2016-07-27T09:38:00Z">
        <w:r w:rsidR="00D112AB">
          <w:rPr>
            <w:rFonts w:hAnsi="宋体" w:cs="宋体" w:hint="eastAsia"/>
          </w:rPr>
          <w:t>报告</w:t>
        </w:r>
      </w:ins>
      <w:r w:rsidR="002E2512">
        <w:rPr>
          <w:rFonts w:hAnsi="宋体" w:cs="宋体"/>
        </w:rPr>
        <w:t>词</w:t>
      </w:r>
      <w:r w:rsidR="00D62CA3">
        <w:rPr>
          <w:rFonts w:hAnsi="宋体" w:cs="宋体" w:hint="eastAsia"/>
        </w:rPr>
        <w:t>，</w:t>
      </w:r>
      <w:r w:rsidR="00D62CA3">
        <w:rPr>
          <w:rFonts w:hAnsi="宋体" w:cs="宋体"/>
        </w:rPr>
        <w:t>指明该观测</w:t>
      </w:r>
      <w:del w:id="11" w:author="Vic" w:date="2016-07-27T09:38:00Z">
        <w:r w:rsidR="00D62CA3" w:rsidDel="00D112AB">
          <w:rPr>
            <w:rFonts w:hAnsi="宋体" w:cs="宋体"/>
          </w:rPr>
          <w:delText>记录</w:delText>
        </w:r>
      </w:del>
      <w:r w:rsidR="00D62CA3">
        <w:rPr>
          <w:rFonts w:hAnsi="宋体" w:cs="宋体"/>
        </w:rPr>
        <w:t>的主要目的</w:t>
      </w:r>
      <w:r w:rsidR="002E2512">
        <w:rPr>
          <w:rFonts w:hAnsi="宋体" w:cs="宋体" w:hint="eastAsia"/>
        </w:rPr>
        <w:t>；</w:t>
      </w:r>
      <w:r w:rsidRPr="00B12B46">
        <w:rPr>
          <w:rFonts w:hAnsi="宋体" w:cs="宋体"/>
        </w:rPr>
        <w:t>修饰</w:t>
      </w:r>
      <w:r w:rsidR="00D62CA3">
        <w:rPr>
          <w:rFonts w:hAnsi="宋体" w:cs="宋体" w:hint="eastAsia"/>
        </w:rPr>
        <w:t>语</w:t>
      </w:r>
      <w:r w:rsidRPr="00B12B46">
        <w:rPr>
          <w:rFonts w:hAnsi="宋体" w:cs="宋体"/>
        </w:rPr>
        <w:t>（Qualifier）</w:t>
      </w:r>
      <w:r w:rsidR="002E2512">
        <w:rPr>
          <w:rFonts w:hAnsi="宋体" w:cs="宋体" w:hint="eastAsia"/>
        </w:rPr>
        <w:t>变量AESEV，</w:t>
      </w:r>
      <w:r w:rsidR="002E2512">
        <w:rPr>
          <w:rFonts w:hAnsi="宋体" w:cs="宋体"/>
        </w:rPr>
        <w:t>严重程度</w:t>
      </w:r>
      <w:r w:rsidR="00D62CA3">
        <w:rPr>
          <w:rFonts w:hAnsi="宋体" w:cs="宋体" w:hint="eastAsia"/>
        </w:rPr>
        <w:t>，</w:t>
      </w:r>
      <w:r w:rsidR="00D62CA3" w:rsidRPr="00D62CA3">
        <w:rPr>
          <w:rFonts w:hAnsi="宋体" w:cs="宋体" w:hint="eastAsia"/>
        </w:rPr>
        <w:t>用来进一步描述结果的说明性文字或数值，或观测</w:t>
      </w:r>
      <w:del w:id="12" w:author="Dark Spider" w:date="2016-07-27T11:37:00Z">
        <w:r w:rsidR="00D62CA3" w:rsidRPr="00D62CA3" w:rsidDel="0002757B">
          <w:rPr>
            <w:rFonts w:hAnsi="宋体" w:cs="宋体" w:hint="eastAsia"/>
          </w:rPr>
          <w:delText>记录</w:delText>
        </w:r>
      </w:del>
      <w:r w:rsidR="00D62CA3" w:rsidRPr="00D62CA3">
        <w:rPr>
          <w:rFonts w:hAnsi="宋体" w:cs="宋体" w:hint="eastAsia"/>
        </w:rPr>
        <w:t>的更多特征</w:t>
      </w:r>
      <w:r w:rsidR="002E2512">
        <w:rPr>
          <w:rFonts w:hAnsi="宋体" w:cs="宋体"/>
        </w:rPr>
        <w:t>；</w:t>
      </w:r>
      <w:r w:rsidRPr="00B12B46">
        <w:rPr>
          <w:rFonts w:hAnsi="宋体" w:cs="宋体"/>
        </w:rPr>
        <w:t>时间（Timing）</w:t>
      </w:r>
      <w:r w:rsidR="002E2512">
        <w:rPr>
          <w:rFonts w:hAnsi="宋体" w:cs="宋体" w:hint="eastAsia"/>
        </w:rPr>
        <w:t>变量AESTDY，不良事件</w:t>
      </w:r>
      <w:r w:rsidR="002E2512">
        <w:rPr>
          <w:rFonts w:hAnsi="宋体" w:cs="宋体"/>
        </w:rPr>
        <w:t>开始的研究日</w:t>
      </w:r>
      <w:r w:rsidR="00D62CA3">
        <w:rPr>
          <w:rFonts w:hAnsi="宋体" w:cs="宋体" w:hint="eastAsia"/>
        </w:rPr>
        <w:t>，</w:t>
      </w:r>
      <w:r w:rsidR="00D62CA3" w:rsidRPr="00D62CA3">
        <w:rPr>
          <w:rFonts w:hAnsi="宋体" w:cs="宋体" w:hint="eastAsia"/>
        </w:rPr>
        <w:t>描述观测</w:t>
      </w:r>
      <w:del w:id="13" w:author="Dark Spider" w:date="2016-07-27T11:37:00Z">
        <w:r w:rsidR="00D62CA3" w:rsidRPr="00D62CA3" w:rsidDel="0002757B">
          <w:rPr>
            <w:rFonts w:hAnsi="宋体" w:cs="宋体" w:hint="eastAsia"/>
          </w:rPr>
          <w:delText>记录</w:delText>
        </w:r>
      </w:del>
      <w:r w:rsidR="00D62CA3" w:rsidRPr="00D62CA3">
        <w:rPr>
          <w:rFonts w:hAnsi="宋体" w:cs="宋体" w:hint="eastAsia"/>
        </w:rPr>
        <w:t>发生的时间</w:t>
      </w:r>
      <w:r w:rsidR="002E2512">
        <w:rPr>
          <w:rFonts w:hAnsi="宋体" w:cs="宋体"/>
        </w:rPr>
        <w:t>。</w:t>
      </w:r>
      <w:r w:rsidR="002E2512">
        <w:rPr>
          <w:rFonts w:hAnsi="宋体" w:cs="宋体" w:hint="eastAsia"/>
        </w:rPr>
        <w:t>还有</w:t>
      </w:r>
      <w:r w:rsidR="002E2512">
        <w:rPr>
          <w:rFonts w:hAnsi="宋体" w:cs="宋体"/>
        </w:rPr>
        <w:t>一类</w:t>
      </w:r>
      <w:r w:rsidRPr="00B12B46">
        <w:rPr>
          <w:rFonts w:hAnsi="宋体" w:cs="宋体"/>
        </w:rPr>
        <w:t>规则（Rule）</w:t>
      </w:r>
      <w:r w:rsidR="002E2512">
        <w:rPr>
          <w:rFonts w:hAnsi="宋体" w:cs="宋体" w:hint="eastAsia"/>
        </w:rPr>
        <w:t>变量</w:t>
      </w:r>
      <w:r w:rsidR="002E2512">
        <w:rPr>
          <w:rFonts w:hAnsi="宋体" w:cs="宋体"/>
        </w:rPr>
        <w:t>，只存在于</w:t>
      </w:r>
      <w:r w:rsidR="002E2512">
        <w:rPr>
          <w:rFonts w:hAnsi="宋体" w:cs="宋体" w:hint="eastAsia"/>
        </w:rPr>
        <w:t>试验设计</w:t>
      </w:r>
      <w:r w:rsidR="002E2512">
        <w:rPr>
          <w:rFonts w:hAnsi="宋体" w:cs="宋体"/>
        </w:rPr>
        <w:t>模型里</w:t>
      </w:r>
      <w:r w:rsidRPr="00B12B46">
        <w:rPr>
          <w:rFonts w:hAnsi="宋体" w:cs="宋体"/>
        </w:rPr>
        <w:t>。</w:t>
      </w:r>
    </w:p>
    <w:p w14:paraId="0FF4EC68" w14:textId="77777777" w:rsidR="00B46418" w:rsidRDefault="00B46418" w:rsidP="00B12B46">
      <w:pPr>
        <w:pStyle w:val="a3"/>
        <w:rPr>
          <w:rFonts w:hAnsi="宋体" w:cs="宋体"/>
        </w:rPr>
      </w:pPr>
    </w:p>
    <w:p w14:paraId="421E0D80" w14:textId="77777777" w:rsidR="006D747D" w:rsidRDefault="00EC3442" w:rsidP="004D3ADD">
      <w:pPr>
        <w:pStyle w:val="a3"/>
        <w:ind w:firstLineChars="200" w:firstLine="420"/>
        <w:rPr>
          <w:rFonts w:hAnsi="宋体" w:cs="宋体"/>
        </w:rPr>
      </w:pPr>
      <w:del w:id="14" w:author="Vic" w:date="2016-07-27T09:39:00Z">
        <w:r w:rsidRPr="00EC3442" w:rsidDel="00D112AB">
          <w:rPr>
            <w:rFonts w:hAnsi="宋体" w:cs="宋体" w:hint="eastAsia"/>
          </w:rPr>
          <w:delText>共</w:delText>
        </w:r>
      </w:del>
      <w:r w:rsidRPr="00EC3442">
        <w:rPr>
          <w:rFonts w:hAnsi="宋体" w:cs="宋体" w:hint="eastAsia"/>
        </w:rPr>
        <w:t>同</w:t>
      </w:r>
      <w:ins w:id="15" w:author="Vic" w:date="2016-07-27T09:39:00Z">
        <w:r w:rsidR="00D112AB">
          <w:rPr>
            <w:rFonts w:hAnsi="宋体" w:cs="宋体" w:hint="eastAsia"/>
          </w:rPr>
          <w:t>一</w:t>
        </w:r>
      </w:ins>
      <w:r w:rsidRPr="00EC3442">
        <w:rPr>
          <w:rFonts w:hAnsi="宋体" w:cs="宋体" w:hint="eastAsia"/>
        </w:rPr>
        <w:t>主题并且逻辑上相关的观测结果</w:t>
      </w:r>
      <w:r>
        <w:rPr>
          <w:rFonts w:hAnsi="宋体" w:cs="宋体" w:hint="eastAsia"/>
        </w:rPr>
        <w:t>的</w:t>
      </w:r>
      <w:r w:rsidRPr="00EC3442">
        <w:rPr>
          <w:rFonts w:hAnsi="宋体" w:cs="宋体" w:hint="eastAsia"/>
        </w:rPr>
        <w:t>集合</w:t>
      </w:r>
      <w:r>
        <w:rPr>
          <w:rFonts w:hAnsi="宋体" w:cs="宋体" w:hint="eastAsia"/>
        </w:rPr>
        <w:t>组成</w:t>
      </w:r>
      <w:r>
        <w:rPr>
          <w:rFonts w:hAnsi="宋体" w:cs="宋体"/>
        </w:rPr>
        <w:t>域。</w:t>
      </w:r>
      <w:del w:id="16" w:author="Vic" w:date="2016-07-27T09:39:00Z">
        <w:r w:rsidRPr="00EC3442" w:rsidDel="00D112AB">
          <w:rPr>
            <w:rFonts w:hAnsi="宋体" w:cs="宋体" w:hint="eastAsia"/>
          </w:rPr>
          <w:delText>所有</w:delText>
        </w:r>
      </w:del>
      <w:r w:rsidRPr="00EC3442">
        <w:rPr>
          <w:rFonts w:hAnsi="宋体" w:cs="宋体" w:hint="eastAsia"/>
        </w:rPr>
        <w:t>受试者的观测结果会</w:t>
      </w:r>
      <w:del w:id="17" w:author="Vic" w:date="2016-07-27T09:39:00Z">
        <w:r w:rsidRPr="00EC3442" w:rsidDel="00D112AB">
          <w:rPr>
            <w:rFonts w:hAnsi="宋体" w:cs="宋体" w:hint="eastAsia"/>
          </w:rPr>
          <w:delText>采集</w:delText>
        </w:r>
      </w:del>
      <w:r w:rsidRPr="00EC3442">
        <w:rPr>
          <w:rFonts w:hAnsi="宋体" w:cs="宋体" w:hint="eastAsia"/>
        </w:rPr>
        <w:t>在一系列不同的域中</w:t>
      </w:r>
      <w:ins w:id="18" w:author="Vic" w:date="2016-07-27T09:39:00Z">
        <w:r w:rsidR="00D112AB" w:rsidRPr="00EC3442">
          <w:rPr>
            <w:rFonts w:hAnsi="宋体" w:cs="宋体" w:hint="eastAsia"/>
          </w:rPr>
          <w:t>采集</w:t>
        </w:r>
      </w:ins>
      <w:r w:rsidRPr="00EC3442">
        <w:rPr>
          <w:rFonts w:hAnsi="宋体" w:cs="宋体" w:hint="eastAsia"/>
        </w:rPr>
        <w:t>。</w:t>
      </w:r>
      <w:r w:rsidR="00714AA0">
        <w:rPr>
          <w:rFonts w:hAnsi="宋体" w:cs="宋体" w:hint="eastAsia"/>
        </w:rPr>
        <w:t>对</w:t>
      </w:r>
      <w:r w:rsidR="00E4032A">
        <w:rPr>
          <w:rFonts w:hAnsi="宋体" w:cs="宋体"/>
        </w:rPr>
        <w:t>于这么</w:t>
      </w:r>
      <w:r w:rsidR="00E4032A">
        <w:rPr>
          <w:rFonts w:hAnsi="宋体" w:cs="宋体" w:hint="eastAsia"/>
        </w:rPr>
        <w:t>多</w:t>
      </w:r>
      <w:r w:rsidR="00714AA0">
        <w:rPr>
          <w:rFonts w:hAnsi="宋体" w:cs="宋体"/>
        </w:rPr>
        <w:t>的域，</w:t>
      </w:r>
      <w:r w:rsidR="004D703A" w:rsidRPr="00B12B46">
        <w:rPr>
          <w:rFonts w:hAnsi="宋体" w:cs="宋体"/>
        </w:rPr>
        <w:t xml:space="preserve">SDTM </w:t>
      </w:r>
      <w:r w:rsidR="00714AA0">
        <w:rPr>
          <w:rFonts w:hAnsi="宋体" w:cs="宋体" w:hint="eastAsia"/>
        </w:rPr>
        <w:t>又</w:t>
      </w:r>
      <w:r w:rsidR="004D703A" w:rsidRPr="00B12B46">
        <w:rPr>
          <w:rFonts w:hAnsi="宋体" w:cs="宋体"/>
        </w:rPr>
        <w:t>按照其用途，</w:t>
      </w:r>
      <w:r w:rsidR="002179BC">
        <w:rPr>
          <w:rFonts w:hAnsi="宋体" w:cs="宋体" w:hint="eastAsia"/>
        </w:rPr>
        <w:t>归类</w:t>
      </w:r>
      <w:r w:rsidR="004D703A" w:rsidRPr="00B12B46">
        <w:rPr>
          <w:rFonts w:hAnsi="宋体" w:cs="宋体"/>
        </w:rPr>
        <w:t>为试验设计（Trial Design）、特殊用途（Special Purpose）、干预类（Interventions）</w:t>
      </w:r>
      <w:r w:rsidR="00CE5BAC">
        <w:rPr>
          <w:rFonts w:hAnsi="宋体" w:cs="宋体" w:hint="eastAsia"/>
        </w:rPr>
        <w:t>、</w:t>
      </w:r>
      <w:r w:rsidR="00CE5BAC" w:rsidRPr="00B12B46">
        <w:rPr>
          <w:rFonts w:hAnsi="宋体" w:cs="宋体"/>
        </w:rPr>
        <w:t>事件类（Events）</w:t>
      </w:r>
      <w:r w:rsidR="004D703A" w:rsidRPr="00B12B46">
        <w:rPr>
          <w:rFonts w:hAnsi="宋体" w:cs="宋体"/>
        </w:rPr>
        <w:t>和发现类（Findings）。</w:t>
      </w:r>
    </w:p>
    <w:p w14:paraId="15F8B86D" w14:textId="77777777" w:rsidR="00197CBE" w:rsidRDefault="00CE5BAC" w:rsidP="00466169">
      <w:pPr>
        <w:pStyle w:val="a3"/>
        <w:ind w:firstLine="420"/>
        <w:rPr>
          <w:rFonts w:hAnsi="宋体" w:cs="宋体"/>
        </w:rPr>
      </w:pPr>
      <w:r w:rsidRPr="00466169">
        <w:rPr>
          <w:rFonts w:hAnsi="宋体" w:cs="宋体" w:hint="eastAsia"/>
          <w:b/>
        </w:rPr>
        <w:t>干预类</w:t>
      </w:r>
      <w:r w:rsidRPr="00CE5BAC">
        <w:rPr>
          <w:rFonts w:hAnsi="宋体" w:cs="宋体" w:hint="eastAsia"/>
        </w:rPr>
        <w:t>：获取受试者接</w:t>
      </w:r>
      <w:ins w:id="19" w:author="Vic" w:date="2016-07-27T09:40:00Z">
        <w:r w:rsidR="00D112AB">
          <w:rPr>
            <w:rFonts w:hAnsi="宋体" w:cs="宋体" w:hint="eastAsia"/>
          </w:rPr>
          <w:t>受</w:t>
        </w:r>
      </w:ins>
      <w:r w:rsidRPr="00CE5BAC">
        <w:rPr>
          <w:rFonts w:hAnsi="宋体" w:cs="宋体" w:hint="eastAsia"/>
        </w:rPr>
        <w:t>的研究性</w:t>
      </w:r>
      <w:del w:id="20" w:author="Vic" w:date="2016-07-27T09:40:00Z">
        <w:r w:rsidRPr="00CE5BAC" w:rsidDel="00D112AB">
          <w:rPr>
            <w:rFonts w:hAnsi="宋体" w:cs="宋体" w:hint="eastAsia"/>
          </w:rPr>
          <w:delText>、</w:delText>
        </w:r>
      </w:del>
      <w:r w:rsidRPr="00CE5BAC">
        <w:rPr>
          <w:rFonts w:hAnsi="宋体" w:cs="宋体" w:hint="eastAsia"/>
        </w:rPr>
        <w:t>治疗或其他（伴有实际或者期望生理效果），可以是由研究方案</w:t>
      </w:r>
      <w:del w:id="21" w:author="Vic" w:date="2016-07-27T09:41:00Z">
        <w:r w:rsidRPr="00CE5BAC" w:rsidDel="00D112AB">
          <w:rPr>
            <w:rFonts w:hAnsi="宋体" w:cs="宋体" w:hint="eastAsia"/>
          </w:rPr>
          <w:delText>指明</w:delText>
        </w:r>
      </w:del>
      <w:ins w:id="22" w:author="Vic" w:date="2016-07-27T09:41:00Z">
        <w:r w:rsidR="00D112AB">
          <w:rPr>
            <w:rFonts w:hAnsi="宋体" w:cs="宋体" w:hint="eastAsia"/>
          </w:rPr>
          <w:t>规定</w:t>
        </w:r>
      </w:ins>
      <w:r w:rsidRPr="00CE5BAC">
        <w:rPr>
          <w:rFonts w:hAnsi="宋体" w:cs="宋体" w:hint="eastAsia"/>
        </w:rPr>
        <w:t>的治疗（例如</w:t>
      </w:r>
      <w:del w:id="23" w:author="Vic" w:date="2016-07-27T09:41:00Z">
        <w:r w:rsidRPr="00CE5BAC" w:rsidDel="00D112AB">
          <w:rPr>
            <w:rFonts w:hAnsi="宋体" w:cs="宋体" w:hint="eastAsia"/>
          </w:rPr>
          <w:delText>，</w:delText>
        </w:r>
      </w:del>
      <w:r w:rsidRPr="00CE5BAC">
        <w:rPr>
          <w:rFonts w:hAnsi="宋体" w:cs="宋体" w:hint="eastAsia"/>
        </w:rPr>
        <w:t>暴露）、研究期间的伴随治疗（例如</w:t>
      </w:r>
      <w:del w:id="24" w:author="Vic" w:date="2016-07-27T09:44:00Z">
        <w:r w:rsidRPr="00CE5BAC" w:rsidDel="00D112AB">
          <w:rPr>
            <w:rFonts w:hAnsi="宋体" w:cs="宋体" w:hint="eastAsia"/>
          </w:rPr>
          <w:delText>，</w:delText>
        </w:r>
      </w:del>
      <w:r w:rsidRPr="00CE5BAC">
        <w:rPr>
          <w:rFonts w:hAnsi="宋体" w:cs="宋体" w:hint="eastAsia"/>
        </w:rPr>
        <w:t>用药），</w:t>
      </w:r>
      <w:del w:id="25" w:author="Vic" w:date="2016-07-27T09:44:00Z">
        <w:r w:rsidRPr="00CE5BAC" w:rsidDel="00D112AB">
          <w:rPr>
            <w:rFonts w:hAnsi="宋体" w:cs="宋体" w:hint="eastAsia"/>
          </w:rPr>
          <w:delText xml:space="preserve"> 期间的伴随治疗（例如，用药）， 期间的伴随治疗（例如，用药）， </w:delText>
        </w:r>
      </w:del>
      <w:r w:rsidRPr="00CE5BAC">
        <w:rPr>
          <w:rFonts w:hAnsi="宋体" w:cs="宋体" w:hint="eastAsia"/>
        </w:rPr>
        <w:t>或受试者自我服用的其它物质（如酒精、烟草或咖啡因）</w:t>
      </w:r>
      <w:r w:rsidR="00CE1733">
        <w:rPr>
          <w:rFonts w:hAnsi="宋体" w:cs="宋体" w:hint="eastAsia"/>
        </w:rPr>
        <w:t>。</w:t>
      </w:r>
      <w:r w:rsidR="00B26743">
        <w:rPr>
          <w:rFonts w:hAnsi="宋体" w:cs="宋体" w:hint="eastAsia"/>
        </w:rPr>
        <w:t>常用域有CM</w:t>
      </w:r>
      <w:r w:rsidR="00357A8B">
        <w:rPr>
          <w:rFonts w:hAnsi="宋体" w:cs="宋体" w:hint="eastAsia"/>
        </w:rPr>
        <w:t>（伴随用药</w:t>
      </w:r>
      <w:del w:id="26" w:author="Vic" w:date="2016-07-27T09:44:00Z">
        <w:r w:rsidR="00357A8B" w:rsidDel="00D112AB">
          <w:rPr>
            <w:rFonts w:hAnsi="宋体" w:cs="宋体" w:hint="eastAsia"/>
          </w:rPr>
          <w:delText>）</w:delText>
        </w:r>
        <w:r w:rsidR="00B26743" w:rsidDel="00D112AB">
          <w:rPr>
            <w:rFonts w:hAnsi="宋体" w:cs="宋体" w:hint="eastAsia"/>
          </w:rPr>
          <w:delText>，</w:delText>
        </w:r>
      </w:del>
      <w:ins w:id="27" w:author="Vic" w:date="2016-07-27T09:44:00Z">
        <w:r w:rsidR="00D112AB">
          <w:rPr>
            <w:rFonts w:hAnsi="宋体" w:cs="宋体" w:hint="eastAsia"/>
          </w:rPr>
          <w:t>）、</w:t>
        </w:r>
      </w:ins>
      <w:r w:rsidR="00B26743">
        <w:rPr>
          <w:rFonts w:hAnsi="宋体" w:cs="宋体" w:hint="eastAsia"/>
        </w:rPr>
        <w:t>EX</w:t>
      </w:r>
      <w:r w:rsidR="00357A8B">
        <w:rPr>
          <w:rFonts w:hAnsi="宋体" w:cs="宋体" w:hint="eastAsia"/>
        </w:rPr>
        <w:t>（暴露）。</w:t>
      </w:r>
    </w:p>
    <w:p w14:paraId="01C7E7AC" w14:textId="77777777" w:rsidR="00724CCE" w:rsidRDefault="00724CCE" w:rsidP="00466169">
      <w:pPr>
        <w:pStyle w:val="a3"/>
        <w:ind w:firstLine="420"/>
        <w:rPr>
          <w:rFonts w:hAnsi="宋体" w:cs="宋体"/>
        </w:rPr>
      </w:pPr>
      <w:r w:rsidRPr="00466169">
        <w:rPr>
          <w:rFonts w:hAnsi="宋体" w:cs="宋体" w:hint="eastAsia"/>
          <w:b/>
        </w:rPr>
        <w:t>事件类</w:t>
      </w:r>
      <w:r>
        <w:rPr>
          <w:rFonts w:hAnsi="宋体" w:cs="宋体"/>
        </w:rPr>
        <w:t>：</w:t>
      </w:r>
      <w:r w:rsidRPr="00724CCE">
        <w:rPr>
          <w:rFonts w:hAnsi="宋体" w:cs="宋体" w:hint="eastAsia"/>
        </w:rPr>
        <w:t>获取研究方案计划的重要事件如随机化、研究完成情况</w:t>
      </w:r>
      <w:r>
        <w:rPr>
          <w:rFonts w:hAnsi="宋体" w:cs="宋体" w:hint="eastAsia"/>
        </w:rPr>
        <w:t>、</w:t>
      </w:r>
      <w:r w:rsidRPr="00724CCE">
        <w:rPr>
          <w:rFonts w:hAnsi="宋体" w:cs="宋体" w:hint="eastAsia"/>
        </w:rPr>
        <w:t>及在试验期间或之前发生的独立于临床研究计划评估状况事件等</w:t>
      </w:r>
      <w:r>
        <w:rPr>
          <w:rFonts w:hAnsi="宋体" w:cs="宋体" w:hint="eastAsia"/>
        </w:rPr>
        <w:t>（前者</w:t>
      </w:r>
      <w:r>
        <w:rPr>
          <w:rFonts w:hAnsi="宋体" w:cs="宋体"/>
        </w:rPr>
        <w:t>如不良事件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后者如疾病史</w:t>
      </w:r>
      <w:r>
        <w:rPr>
          <w:rFonts w:hAnsi="宋体" w:cs="宋体" w:hint="eastAsia"/>
        </w:rPr>
        <w:t>）。</w:t>
      </w:r>
      <w:r w:rsidR="00B26743">
        <w:rPr>
          <w:rFonts w:hAnsi="宋体" w:cs="宋体" w:hint="eastAsia"/>
        </w:rPr>
        <w:t>常用域有AE</w:t>
      </w:r>
      <w:r w:rsidR="00357A8B">
        <w:rPr>
          <w:rFonts w:hAnsi="宋体" w:cs="宋体" w:hint="eastAsia"/>
        </w:rPr>
        <w:t>（不良事件</w:t>
      </w:r>
      <w:del w:id="28" w:author="Vic" w:date="2016-07-27T09:44:00Z">
        <w:r w:rsidR="00357A8B" w:rsidDel="00D112AB">
          <w:rPr>
            <w:rFonts w:hAnsi="宋体" w:cs="宋体" w:hint="eastAsia"/>
          </w:rPr>
          <w:delText>）</w:delText>
        </w:r>
        <w:r w:rsidR="00B26743" w:rsidDel="00D112AB">
          <w:rPr>
            <w:rFonts w:hAnsi="宋体" w:cs="宋体" w:hint="eastAsia"/>
          </w:rPr>
          <w:delText>，</w:delText>
        </w:r>
      </w:del>
      <w:ins w:id="29" w:author="Vic" w:date="2016-07-27T09:44:00Z">
        <w:r w:rsidR="00D112AB">
          <w:rPr>
            <w:rFonts w:hAnsi="宋体" w:cs="宋体" w:hint="eastAsia"/>
          </w:rPr>
          <w:t>）、</w:t>
        </w:r>
      </w:ins>
      <w:r w:rsidR="00B26743">
        <w:rPr>
          <w:rFonts w:hAnsi="宋体" w:cs="宋体" w:hint="eastAsia"/>
        </w:rPr>
        <w:t>DS</w:t>
      </w:r>
      <w:r w:rsidR="00357A8B">
        <w:rPr>
          <w:rFonts w:hAnsi="宋体" w:cs="宋体" w:hint="eastAsia"/>
        </w:rPr>
        <w:t>（研究完成</w:t>
      </w:r>
      <w:r w:rsidR="00357A8B">
        <w:rPr>
          <w:rFonts w:hAnsi="宋体" w:cs="宋体"/>
        </w:rPr>
        <w:t>情况</w:t>
      </w:r>
      <w:r w:rsidR="00357A8B">
        <w:rPr>
          <w:rFonts w:hAnsi="宋体" w:cs="宋体" w:hint="eastAsia"/>
        </w:rPr>
        <w:t>）</w:t>
      </w:r>
      <w:ins w:id="30" w:author="Vic" w:date="2016-07-27T09:45:00Z">
        <w:r w:rsidR="00D112AB">
          <w:rPr>
            <w:rFonts w:hAnsi="宋体" w:cs="宋体" w:hint="eastAsia"/>
          </w:rPr>
          <w:t>、</w:t>
        </w:r>
      </w:ins>
      <w:del w:id="31" w:author="Vic" w:date="2016-07-27T09:45:00Z">
        <w:r w:rsidR="00B26743" w:rsidDel="00D112AB">
          <w:rPr>
            <w:rFonts w:hAnsi="宋体" w:cs="宋体" w:hint="eastAsia"/>
          </w:rPr>
          <w:delText>，</w:delText>
        </w:r>
      </w:del>
      <w:r w:rsidR="00B26743">
        <w:rPr>
          <w:rFonts w:hAnsi="宋体" w:cs="宋体" w:hint="eastAsia"/>
        </w:rPr>
        <w:t>MH</w:t>
      </w:r>
      <w:r w:rsidR="00357A8B">
        <w:rPr>
          <w:rFonts w:hAnsi="宋体" w:cs="宋体" w:hint="eastAsia"/>
        </w:rPr>
        <w:t>（病史）</w:t>
      </w:r>
      <w:r w:rsidR="00B26743">
        <w:rPr>
          <w:rFonts w:hAnsi="宋体" w:cs="宋体" w:hint="eastAsia"/>
        </w:rPr>
        <w:t>。</w:t>
      </w:r>
    </w:p>
    <w:p w14:paraId="6D0F5C31" w14:textId="77777777" w:rsidR="00724CCE" w:rsidRPr="00724CCE" w:rsidRDefault="003724BC" w:rsidP="00466169">
      <w:pPr>
        <w:pStyle w:val="a3"/>
        <w:ind w:firstLine="420"/>
        <w:rPr>
          <w:rFonts w:hAnsi="宋体" w:cs="宋体"/>
        </w:rPr>
      </w:pPr>
      <w:r w:rsidRPr="00466169">
        <w:rPr>
          <w:rFonts w:hAnsi="宋体" w:cs="宋体" w:hint="eastAsia"/>
          <w:b/>
        </w:rPr>
        <w:t>发现类</w:t>
      </w:r>
      <w:r>
        <w:rPr>
          <w:rFonts w:hAnsi="宋体" w:cs="宋体"/>
        </w:rPr>
        <w:t>：</w:t>
      </w:r>
      <w:r w:rsidRPr="003724BC">
        <w:rPr>
          <w:rFonts w:hAnsi="宋体" w:cs="宋体" w:hint="eastAsia"/>
        </w:rPr>
        <w:t>获取临床研究计划评估的观测结果如特定实验室检查、ECG检查或问卷中问题的回答结果等</w:t>
      </w:r>
      <w:r w:rsidR="00F60784">
        <w:rPr>
          <w:rFonts w:hAnsi="宋体" w:cs="宋体" w:hint="eastAsia"/>
        </w:rPr>
        <w:t>。</w:t>
      </w:r>
      <w:r w:rsidR="00D77E77">
        <w:rPr>
          <w:rFonts w:hAnsi="宋体" w:cs="宋体" w:hint="eastAsia"/>
        </w:rPr>
        <w:t>常用域有EG</w:t>
      </w:r>
      <w:r w:rsidR="00645CB5">
        <w:rPr>
          <w:rFonts w:hAnsi="宋体" w:cs="宋体" w:hint="eastAsia"/>
        </w:rPr>
        <w:t>（心电图）</w:t>
      </w:r>
      <w:r w:rsidR="00D77E77">
        <w:rPr>
          <w:rFonts w:hAnsi="宋体" w:cs="宋体" w:hint="eastAsia"/>
        </w:rPr>
        <w:t>、LB</w:t>
      </w:r>
      <w:r w:rsidR="00645CB5">
        <w:rPr>
          <w:rFonts w:hAnsi="宋体" w:cs="宋体" w:hint="eastAsia"/>
        </w:rPr>
        <w:t>（实验室</w:t>
      </w:r>
      <w:r w:rsidR="00645CB5">
        <w:rPr>
          <w:rFonts w:hAnsi="宋体" w:cs="宋体"/>
        </w:rPr>
        <w:t>检查</w:t>
      </w:r>
      <w:r w:rsidR="00645CB5">
        <w:rPr>
          <w:rFonts w:hAnsi="宋体" w:cs="宋体" w:hint="eastAsia"/>
        </w:rPr>
        <w:t>）</w:t>
      </w:r>
      <w:r w:rsidR="00D77E77">
        <w:rPr>
          <w:rFonts w:hAnsi="宋体" w:cs="宋体" w:hint="eastAsia"/>
        </w:rPr>
        <w:t>、QS</w:t>
      </w:r>
      <w:r w:rsidR="00645CB5">
        <w:rPr>
          <w:rFonts w:hAnsi="宋体" w:cs="宋体" w:hint="eastAsia"/>
        </w:rPr>
        <w:t>（问卷调查）</w:t>
      </w:r>
      <w:r w:rsidR="00D77E77">
        <w:rPr>
          <w:rFonts w:hAnsi="宋体" w:cs="宋体" w:hint="eastAsia"/>
        </w:rPr>
        <w:t>、VS</w:t>
      </w:r>
      <w:r w:rsidR="00645CB5">
        <w:rPr>
          <w:rFonts w:hAnsi="宋体" w:cs="宋体" w:hint="eastAsia"/>
        </w:rPr>
        <w:t>（生命体征）</w:t>
      </w:r>
      <w:r w:rsidR="00D77E77">
        <w:rPr>
          <w:rFonts w:hAnsi="宋体" w:cs="宋体" w:hint="eastAsia"/>
        </w:rPr>
        <w:t>等</w:t>
      </w:r>
      <w:r w:rsidR="00D77E77">
        <w:rPr>
          <w:rFonts w:hAnsi="宋体" w:cs="宋体"/>
        </w:rPr>
        <w:t>。</w:t>
      </w:r>
    </w:p>
    <w:p w14:paraId="0150B22D" w14:textId="77777777" w:rsidR="00197CBE" w:rsidRDefault="008C7260" w:rsidP="00B12B46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Pr="00C15FB1">
        <w:rPr>
          <w:rFonts w:hAnsi="宋体" w:cs="宋体" w:hint="eastAsia"/>
          <w:b/>
        </w:rPr>
        <w:t>特殊</w:t>
      </w:r>
      <w:r w:rsidRPr="00C15FB1">
        <w:rPr>
          <w:rFonts w:hAnsi="宋体" w:cs="宋体"/>
          <w:b/>
        </w:rPr>
        <w:t>用途</w:t>
      </w:r>
      <w:r>
        <w:rPr>
          <w:rFonts w:hAnsi="宋体" w:cs="宋体"/>
        </w:rPr>
        <w:t>：</w:t>
      </w:r>
      <w:r w:rsidR="004B3451">
        <w:rPr>
          <w:rFonts w:hAnsi="宋体" w:cs="宋体" w:hint="eastAsia"/>
        </w:rPr>
        <w:t>定义受试者</w:t>
      </w:r>
      <w:r w:rsidR="004B3451">
        <w:rPr>
          <w:rFonts w:hAnsi="宋体" w:cs="宋体"/>
        </w:rPr>
        <w:t>水平的数据，</w:t>
      </w:r>
      <w:r w:rsidR="004B3451">
        <w:rPr>
          <w:rFonts w:hAnsi="宋体" w:cs="宋体" w:hint="eastAsia"/>
        </w:rPr>
        <w:t>和</w:t>
      </w:r>
      <w:r w:rsidR="004B3451">
        <w:rPr>
          <w:rFonts w:hAnsi="宋体" w:cs="宋体"/>
        </w:rPr>
        <w:t>上面三类的域有所区别。</w:t>
      </w:r>
      <w:r w:rsidR="00B26743">
        <w:rPr>
          <w:rFonts w:hAnsi="宋体" w:cs="宋体" w:hint="eastAsia"/>
        </w:rPr>
        <w:t>有DM</w:t>
      </w:r>
      <w:r w:rsidR="00645CB5">
        <w:rPr>
          <w:rFonts w:hAnsi="宋体" w:cs="宋体" w:hint="eastAsia"/>
        </w:rPr>
        <w:t>（人口统计</w:t>
      </w:r>
      <w:r w:rsidR="00645CB5">
        <w:rPr>
          <w:rFonts w:hAnsi="宋体" w:cs="宋体"/>
        </w:rPr>
        <w:t>学</w:t>
      </w:r>
      <w:del w:id="32" w:author="Vic" w:date="2016-07-27T09:53:00Z">
        <w:r w:rsidR="00645CB5" w:rsidDel="00D741AE">
          <w:rPr>
            <w:rFonts w:hAnsi="宋体" w:cs="宋体" w:hint="eastAsia"/>
          </w:rPr>
          <w:delText>）</w:delText>
        </w:r>
        <w:r w:rsidR="00B26743" w:rsidDel="00D741AE">
          <w:rPr>
            <w:rFonts w:hAnsi="宋体" w:cs="宋体" w:hint="eastAsia"/>
          </w:rPr>
          <w:delText>，</w:delText>
        </w:r>
      </w:del>
      <w:ins w:id="33" w:author="Vic" w:date="2016-07-27T09:53:00Z">
        <w:r w:rsidR="00D741AE">
          <w:rPr>
            <w:rFonts w:hAnsi="宋体" w:cs="宋体" w:hint="eastAsia"/>
          </w:rPr>
          <w:t>）、</w:t>
        </w:r>
      </w:ins>
      <w:r w:rsidR="00B26743">
        <w:rPr>
          <w:rFonts w:hAnsi="宋体" w:cs="宋体" w:hint="eastAsia"/>
        </w:rPr>
        <w:t>CO</w:t>
      </w:r>
      <w:r w:rsidR="00645CB5">
        <w:rPr>
          <w:rFonts w:hAnsi="宋体" w:cs="宋体" w:hint="eastAsia"/>
        </w:rPr>
        <w:t>（注释</w:t>
      </w:r>
      <w:del w:id="34" w:author="Vic" w:date="2016-07-27T09:53:00Z">
        <w:r w:rsidR="00645CB5" w:rsidDel="00D741AE">
          <w:rPr>
            <w:rFonts w:hAnsi="宋体" w:cs="宋体" w:hint="eastAsia"/>
          </w:rPr>
          <w:delText>）</w:delText>
        </w:r>
        <w:r w:rsidR="00B26743" w:rsidDel="00D741AE">
          <w:rPr>
            <w:rFonts w:hAnsi="宋体" w:cs="宋体" w:hint="eastAsia"/>
          </w:rPr>
          <w:delText>，</w:delText>
        </w:r>
      </w:del>
      <w:ins w:id="35" w:author="Vic" w:date="2016-07-27T09:53:00Z">
        <w:r w:rsidR="00D741AE">
          <w:rPr>
            <w:rFonts w:hAnsi="宋体" w:cs="宋体" w:hint="eastAsia"/>
          </w:rPr>
          <w:t>）、</w:t>
        </w:r>
      </w:ins>
      <w:r w:rsidR="00B26743">
        <w:rPr>
          <w:rFonts w:hAnsi="宋体" w:cs="宋体" w:hint="eastAsia"/>
        </w:rPr>
        <w:t>SE</w:t>
      </w:r>
      <w:r w:rsidR="00645CB5">
        <w:rPr>
          <w:rFonts w:hAnsi="宋体" w:cs="宋体" w:hint="eastAsia"/>
        </w:rPr>
        <w:t>（受试者</w:t>
      </w:r>
      <w:r w:rsidR="00645CB5">
        <w:rPr>
          <w:rFonts w:hAnsi="宋体" w:cs="宋体"/>
        </w:rPr>
        <w:t>元素</w:t>
      </w:r>
      <w:r w:rsidR="00645CB5">
        <w:rPr>
          <w:rFonts w:hAnsi="宋体" w:cs="宋体" w:hint="eastAsia"/>
        </w:rPr>
        <w:t>）</w:t>
      </w:r>
      <w:del w:id="36" w:author="Vic" w:date="2016-07-27T09:53:00Z">
        <w:r w:rsidR="00A00BD6" w:rsidDel="00D741AE">
          <w:rPr>
            <w:rFonts w:hAnsi="宋体" w:cs="宋体" w:hint="eastAsia"/>
          </w:rPr>
          <w:delText>和</w:delText>
        </w:r>
      </w:del>
      <w:ins w:id="37" w:author="Vic" w:date="2016-07-27T09:53:00Z">
        <w:r w:rsidR="00D741AE">
          <w:rPr>
            <w:rFonts w:hAnsi="宋体" w:cs="宋体" w:hint="eastAsia"/>
          </w:rPr>
          <w:t>、</w:t>
        </w:r>
      </w:ins>
      <w:r w:rsidR="00B26743">
        <w:rPr>
          <w:rFonts w:hAnsi="宋体" w:cs="宋体" w:hint="eastAsia"/>
        </w:rPr>
        <w:t>SV</w:t>
      </w:r>
      <w:r w:rsidR="00645CB5">
        <w:rPr>
          <w:rFonts w:hAnsi="宋体" w:cs="宋体" w:hint="eastAsia"/>
        </w:rPr>
        <w:t>（受试者</w:t>
      </w:r>
      <w:r w:rsidR="00645CB5">
        <w:rPr>
          <w:rFonts w:hAnsi="宋体" w:cs="宋体"/>
        </w:rPr>
        <w:t>访视</w:t>
      </w:r>
      <w:r w:rsidR="00645CB5">
        <w:rPr>
          <w:rFonts w:hAnsi="宋体" w:cs="宋体" w:hint="eastAsia"/>
        </w:rPr>
        <w:t>）</w:t>
      </w:r>
      <w:r w:rsidR="00A00BD6">
        <w:rPr>
          <w:rFonts w:hAnsi="宋体" w:cs="宋体" w:hint="eastAsia"/>
        </w:rPr>
        <w:t>域</w:t>
      </w:r>
      <w:ins w:id="38" w:author="Vic" w:date="2016-07-27T09:53:00Z">
        <w:r w:rsidR="00D741AE">
          <w:rPr>
            <w:rFonts w:hAnsi="宋体" w:cs="宋体" w:hint="eastAsia"/>
          </w:rPr>
          <w:t>等</w:t>
        </w:r>
      </w:ins>
      <w:r w:rsidR="00B26743">
        <w:rPr>
          <w:rFonts w:hAnsi="宋体" w:cs="宋体" w:hint="eastAsia"/>
        </w:rPr>
        <w:t>。</w:t>
      </w:r>
    </w:p>
    <w:p w14:paraId="0FD021D2" w14:textId="71698B0A" w:rsidR="008C7260" w:rsidRDefault="008C7260" w:rsidP="008C7260">
      <w:pPr>
        <w:pStyle w:val="a3"/>
        <w:ind w:firstLine="420"/>
        <w:rPr>
          <w:rFonts w:hAnsi="宋体" w:cs="宋体"/>
        </w:rPr>
      </w:pPr>
      <w:r w:rsidRPr="00B26743">
        <w:rPr>
          <w:rFonts w:hAnsi="宋体" w:cs="宋体" w:hint="eastAsia"/>
          <w:b/>
        </w:rPr>
        <w:t>试验设计</w:t>
      </w:r>
      <w:r>
        <w:rPr>
          <w:rFonts w:hAnsi="宋体" w:cs="宋体" w:hint="eastAsia"/>
        </w:rPr>
        <w:t>：</w:t>
      </w:r>
      <w:r w:rsidR="00DD0D13" w:rsidRPr="00DD0D13">
        <w:rPr>
          <w:rFonts w:hAnsi="宋体" w:cs="宋体" w:hint="eastAsia"/>
        </w:rPr>
        <w:t>定义了一个标准结构来表示</w:t>
      </w:r>
      <w:ins w:id="39" w:author="Dark Spider" w:date="2016-07-27T11:38:00Z">
        <w:r w:rsidR="000C0CEF">
          <w:rPr>
            <w:rFonts w:hAnsi="宋体" w:cs="宋体" w:hint="eastAsia"/>
          </w:rPr>
          <w:t>计划</w:t>
        </w:r>
      </w:ins>
      <w:del w:id="40" w:author="Dark Spider" w:date="2016-07-27T11:38:00Z">
        <w:r w:rsidR="00DD0D13" w:rsidRPr="00DD0D13" w:rsidDel="000C0CEF">
          <w:rPr>
            <w:rFonts w:hAnsi="宋体" w:cs="宋体" w:hint="eastAsia"/>
          </w:rPr>
          <w:delText>划</w:delText>
        </w:r>
      </w:del>
      <w:r w:rsidR="00DD0D13" w:rsidRPr="00DD0D13">
        <w:rPr>
          <w:rFonts w:hAnsi="宋体" w:cs="宋体" w:hint="eastAsia"/>
        </w:rPr>
        <w:t>的事件序列和治疗方案。</w:t>
      </w:r>
      <w:r w:rsidR="001D600D">
        <w:rPr>
          <w:rFonts w:hAnsi="宋体" w:cs="宋体" w:hint="eastAsia"/>
        </w:rPr>
        <w:t>它</w:t>
      </w:r>
      <w:r w:rsidR="00DD0D13" w:rsidRPr="00DD0D13">
        <w:rPr>
          <w:rFonts w:hAnsi="宋体" w:cs="宋体" w:hint="eastAsia"/>
        </w:rPr>
        <w:t>提供了一个标准方法，以定义受试者将要经历的治疗分组、计划访视和评估。</w:t>
      </w:r>
      <w:r w:rsidR="00FE3DDB">
        <w:rPr>
          <w:rFonts w:hAnsi="宋体" w:cs="宋体" w:hint="eastAsia"/>
        </w:rPr>
        <w:t>有TS（试验</w:t>
      </w:r>
      <w:r w:rsidR="00FE3DDB">
        <w:rPr>
          <w:rFonts w:hAnsi="宋体" w:cs="宋体"/>
        </w:rPr>
        <w:t>总结</w:t>
      </w:r>
      <w:r w:rsidR="00FE3DDB">
        <w:rPr>
          <w:rFonts w:hAnsi="宋体" w:cs="宋体" w:hint="eastAsia"/>
        </w:rPr>
        <w:t>）、TA（试验分组）、TE（试验</w:t>
      </w:r>
      <w:r w:rsidR="00FE3DDB">
        <w:rPr>
          <w:rFonts w:hAnsi="宋体" w:cs="宋体"/>
        </w:rPr>
        <w:t>元素</w:t>
      </w:r>
      <w:r w:rsidR="00FE3DDB">
        <w:rPr>
          <w:rFonts w:hAnsi="宋体" w:cs="宋体" w:hint="eastAsia"/>
        </w:rPr>
        <w:t>）、TV（试验</w:t>
      </w:r>
      <w:r w:rsidR="00FE3DDB">
        <w:rPr>
          <w:rFonts w:hAnsi="宋体" w:cs="宋体"/>
        </w:rPr>
        <w:t>访视</w:t>
      </w:r>
      <w:r w:rsidR="00FE3DDB">
        <w:rPr>
          <w:rFonts w:hAnsi="宋体" w:cs="宋体" w:hint="eastAsia"/>
        </w:rPr>
        <w:t>）和TI（试验</w:t>
      </w:r>
      <w:r w:rsidR="00FE3DDB">
        <w:rPr>
          <w:rFonts w:hAnsi="宋体" w:cs="宋体"/>
        </w:rPr>
        <w:t>入排标准</w:t>
      </w:r>
      <w:r w:rsidR="00FE3DDB">
        <w:rPr>
          <w:rFonts w:hAnsi="宋体" w:cs="宋体" w:hint="eastAsia"/>
        </w:rPr>
        <w:t>）域</w:t>
      </w:r>
      <w:r w:rsidR="00FE3DDB">
        <w:rPr>
          <w:rFonts w:hAnsi="宋体" w:cs="宋体"/>
        </w:rPr>
        <w:t>等。</w:t>
      </w:r>
    </w:p>
    <w:p w14:paraId="3EAE34FB" w14:textId="77777777" w:rsidR="008C7260" w:rsidRDefault="008C7260" w:rsidP="008C7260">
      <w:pPr>
        <w:pStyle w:val="a3"/>
        <w:ind w:firstLine="420"/>
        <w:rPr>
          <w:rFonts w:hAnsi="宋体" w:cs="宋体"/>
        </w:rPr>
      </w:pPr>
    </w:p>
    <w:p w14:paraId="3C334F4C" w14:textId="77777777" w:rsidR="006D747D" w:rsidRDefault="00546195" w:rsidP="004D3ADD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在SDTM</w:t>
      </w:r>
      <w:r>
        <w:rPr>
          <w:rFonts w:hAnsi="宋体" w:cs="宋体"/>
        </w:rPr>
        <w:t>的设计</w:t>
      </w:r>
      <w:r w:rsidR="00A55216">
        <w:rPr>
          <w:rFonts w:hAnsi="宋体" w:cs="宋体" w:hint="eastAsia"/>
        </w:rPr>
        <w:t>中</w:t>
      </w:r>
      <w:r>
        <w:rPr>
          <w:rFonts w:hAnsi="宋体" w:cs="宋体"/>
        </w:rPr>
        <w:t>，参考了关系型数据</w:t>
      </w:r>
      <w:r>
        <w:rPr>
          <w:rFonts w:hAnsi="宋体" w:cs="宋体" w:hint="eastAsia"/>
        </w:rPr>
        <w:t>库</w:t>
      </w:r>
      <w:r>
        <w:rPr>
          <w:rFonts w:hAnsi="宋体" w:cs="宋体"/>
        </w:rPr>
        <w:t>的设计</w:t>
      </w:r>
      <w:r>
        <w:rPr>
          <w:rFonts w:hAnsi="宋体" w:cs="宋体" w:hint="eastAsia"/>
        </w:rPr>
        <w:t>原则</w:t>
      </w:r>
      <w:r>
        <w:rPr>
          <w:rFonts w:hAnsi="宋体" w:cs="宋体"/>
        </w:rPr>
        <w:t>，但是又根据临床试验的特点，留有很多冗余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使得每个数据集都有一个主题，可以自我解释，数据集之间的关系</w:t>
      </w:r>
      <w:r>
        <w:rPr>
          <w:rFonts w:hAnsi="宋体" w:cs="宋体" w:hint="eastAsia"/>
        </w:rPr>
        <w:t>又</w:t>
      </w:r>
      <w:r>
        <w:rPr>
          <w:rFonts w:hAnsi="宋体" w:cs="宋体"/>
        </w:rPr>
        <w:t>可以通过特殊用途和关联数据集（</w:t>
      </w:r>
      <w:r>
        <w:rPr>
          <w:rFonts w:hAnsi="宋体" w:cs="宋体" w:hint="eastAsia"/>
        </w:rPr>
        <w:t>R</w:t>
      </w:r>
      <w:r>
        <w:rPr>
          <w:rFonts w:hAnsi="宋体" w:cs="宋体"/>
        </w:rPr>
        <w:t>elationship）</w:t>
      </w:r>
      <w:r>
        <w:rPr>
          <w:rFonts w:hAnsi="宋体" w:cs="宋体" w:hint="eastAsia"/>
        </w:rPr>
        <w:t>进行</w:t>
      </w:r>
      <w:r>
        <w:rPr>
          <w:rFonts w:hAnsi="宋体" w:cs="宋体"/>
        </w:rPr>
        <w:t>关联。</w:t>
      </w:r>
    </w:p>
    <w:p w14:paraId="1775EB22" w14:textId="77777777" w:rsidR="00BA10A1" w:rsidRDefault="00BA10A1" w:rsidP="00B12B46">
      <w:pPr>
        <w:pStyle w:val="a3"/>
        <w:rPr>
          <w:rFonts w:hAnsi="宋体" w:cs="宋体"/>
        </w:rPr>
      </w:pPr>
    </w:p>
    <w:p w14:paraId="21CA26A2" w14:textId="16B7F9A5" w:rsidR="004269EA" w:rsidRDefault="00BA10A1" w:rsidP="00A94A72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t>在SDTM模型</w:t>
      </w:r>
      <w:r w:rsidR="00C81212">
        <w:rPr>
          <w:rFonts w:hAnsi="宋体" w:cs="宋体"/>
        </w:rPr>
        <w:t>中，每一类都有规定其可以使用的变量列表</w:t>
      </w:r>
      <w:r w:rsidR="00C81212">
        <w:rPr>
          <w:rFonts w:hAnsi="宋体" w:cs="宋体" w:hint="eastAsia"/>
        </w:rPr>
        <w:t>。在SDTM IG(实施</w:t>
      </w:r>
      <w:r w:rsidR="00C81212">
        <w:rPr>
          <w:rFonts w:hAnsi="宋体" w:cs="宋体"/>
        </w:rPr>
        <w:t>指南</w:t>
      </w:r>
      <w:r w:rsidR="00C81212">
        <w:rPr>
          <w:rFonts w:hAnsi="宋体" w:cs="宋体" w:hint="eastAsia"/>
        </w:rPr>
        <w:t>)中</w:t>
      </w:r>
      <w:r w:rsidR="00C81212">
        <w:rPr>
          <w:rFonts w:hAnsi="宋体" w:cs="宋体"/>
        </w:rPr>
        <w:t>，</w:t>
      </w:r>
      <w:r w:rsidR="00252608">
        <w:rPr>
          <w:rFonts w:hAnsi="宋体" w:cs="宋体" w:hint="eastAsia"/>
        </w:rPr>
        <w:t>预设</w:t>
      </w:r>
      <w:r w:rsidR="00252608">
        <w:rPr>
          <w:rFonts w:hAnsi="宋体" w:cs="宋体"/>
        </w:rPr>
        <w:t>了一些常用的域，</w:t>
      </w:r>
      <w:r>
        <w:rPr>
          <w:rFonts w:hAnsi="宋体" w:cs="宋体"/>
        </w:rPr>
        <w:t>每个域都有规定其推荐的变量列表，在列表中规定了每个变量的</w:t>
      </w:r>
      <w:r>
        <w:rPr>
          <w:rFonts w:hAnsi="宋体" w:cs="宋体" w:hint="eastAsia"/>
        </w:rPr>
        <w:t>标签</w:t>
      </w:r>
      <w:del w:id="41" w:author="Vic" w:date="2016-07-27T09:55:00Z">
        <w:r w:rsidDel="00D0434D">
          <w:rPr>
            <w:rFonts w:hAnsi="宋体" w:cs="宋体"/>
          </w:rPr>
          <w:delText>，</w:delText>
        </w:r>
      </w:del>
      <w:ins w:id="42" w:author="Vic" w:date="2016-07-27T09:55:00Z">
        <w:r w:rsidR="00D0434D">
          <w:rPr>
            <w:rFonts w:hAnsi="宋体" w:cs="宋体" w:hint="eastAsia"/>
          </w:rPr>
          <w:t>、</w:t>
        </w:r>
      </w:ins>
      <w:r>
        <w:rPr>
          <w:rFonts w:hAnsi="宋体" w:cs="宋体" w:hint="eastAsia"/>
        </w:rPr>
        <w:t>变量</w:t>
      </w:r>
      <w:r>
        <w:rPr>
          <w:rFonts w:hAnsi="宋体" w:cs="宋体"/>
        </w:rPr>
        <w:t>类型</w:t>
      </w:r>
      <w:del w:id="43" w:author="Vic" w:date="2016-07-27T09:55:00Z">
        <w:r w:rsidDel="00D0434D">
          <w:rPr>
            <w:rFonts w:hAnsi="宋体" w:cs="宋体" w:hint="eastAsia"/>
          </w:rPr>
          <w:delText>，</w:delText>
        </w:r>
      </w:del>
      <w:ins w:id="44" w:author="Vic" w:date="2016-07-27T09:55:00Z">
        <w:r w:rsidR="00D0434D">
          <w:rPr>
            <w:rFonts w:hAnsi="宋体" w:cs="宋体" w:hint="eastAsia"/>
          </w:rPr>
          <w:t>、</w:t>
        </w:r>
      </w:ins>
      <w:r>
        <w:rPr>
          <w:rFonts w:hAnsi="宋体" w:cs="宋体"/>
        </w:rPr>
        <w:t>如何使用等情况。</w:t>
      </w:r>
      <w:r w:rsidR="003576FE">
        <w:rPr>
          <w:rFonts w:hAnsi="宋体" w:cs="宋体" w:hint="eastAsia"/>
        </w:rPr>
        <w:t>哪些</w:t>
      </w:r>
      <w:r w:rsidR="003576FE">
        <w:rPr>
          <w:rFonts w:hAnsi="宋体" w:cs="宋体"/>
        </w:rPr>
        <w:t>变量必须使用</w:t>
      </w:r>
      <w:r w:rsidR="003576FE">
        <w:rPr>
          <w:rFonts w:hAnsi="宋体" w:cs="宋体" w:hint="eastAsia"/>
        </w:rPr>
        <w:t>，</w:t>
      </w:r>
      <w:r w:rsidR="003576FE">
        <w:rPr>
          <w:rFonts w:hAnsi="宋体" w:cs="宋体"/>
        </w:rPr>
        <w:t>不能为空</w:t>
      </w:r>
      <w:r w:rsidR="003576FE">
        <w:rPr>
          <w:rFonts w:hAnsi="宋体" w:cs="宋体" w:hint="eastAsia"/>
        </w:rPr>
        <w:t>；</w:t>
      </w:r>
      <w:r w:rsidR="003576FE">
        <w:rPr>
          <w:rFonts w:hAnsi="宋体" w:cs="宋体"/>
        </w:rPr>
        <w:t>哪些变量是期望使用</w:t>
      </w:r>
      <w:r w:rsidR="003576FE">
        <w:rPr>
          <w:rFonts w:hAnsi="宋体" w:cs="宋体" w:hint="eastAsia"/>
        </w:rPr>
        <w:t>，</w:t>
      </w:r>
      <w:r w:rsidR="003576FE">
        <w:rPr>
          <w:rFonts w:hAnsi="宋体" w:cs="宋体"/>
        </w:rPr>
        <w:t>但是如果没有</w:t>
      </w:r>
      <w:r w:rsidR="003576FE">
        <w:rPr>
          <w:rFonts w:hAnsi="宋体" w:cs="宋体" w:hint="eastAsia"/>
        </w:rPr>
        <w:t>收集</w:t>
      </w:r>
      <w:r w:rsidR="003576FE">
        <w:rPr>
          <w:rFonts w:hAnsi="宋体" w:cs="宋体"/>
        </w:rPr>
        <w:t>的话，是可以空着；</w:t>
      </w:r>
      <w:r w:rsidR="003576FE">
        <w:rPr>
          <w:rFonts w:hAnsi="宋体" w:cs="宋体" w:hint="eastAsia"/>
        </w:rPr>
        <w:t>哪些变量</w:t>
      </w:r>
      <w:r w:rsidR="003576FE">
        <w:rPr>
          <w:rFonts w:hAnsi="宋体" w:cs="宋体"/>
        </w:rPr>
        <w:t>是可选</w:t>
      </w:r>
      <w:r w:rsidR="003576FE">
        <w:rPr>
          <w:rFonts w:hAnsi="宋体" w:cs="宋体" w:hint="eastAsia"/>
        </w:rPr>
        <w:t>变量</w:t>
      </w:r>
      <w:r w:rsidR="003576FE">
        <w:rPr>
          <w:rFonts w:hAnsi="宋体" w:cs="宋体"/>
        </w:rPr>
        <w:t>，如果没有</w:t>
      </w:r>
      <w:r w:rsidR="003576FE">
        <w:rPr>
          <w:rFonts w:hAnsi="宋体" w:cs="宋体" w:hint="eastAsia"/>
        </w:rPr>
        <w:t>收集</w:t>
      </w:r>
      <w:r w:rsidR="003576FE">
        <w:rPr>
          <w:rFonts w:hAnsi="宋体" w:cs="宋体"/>
        </w:rPr>
        <w:t>的话可以不用的。</w:t>
      </w:r>
      <w:ins w:id="45" w:author="Dark Spider" w:date="2016-07-27T11:39:00Z">
        <w:r w:rsidR="000C0CEF">
          <w:rPr>
            <w:rFonts w:hAnsi="宋体" w:cs="宋体" w:hint="eastAsia"/>
          </w:rPr>
          <w:t>并且</w:t>
        </w:r>
        <w:r w:rsidR="000C0CEF">
          <w:rPr>
            <w:rFonts w:hAnsi="宋体" w:cs="宋体"/>
          </w:rPr>
          <w:t>还有</w:t>
        </w:r>
        <w:r w:rsidR="000C0CEF">
          <w:rPr>
            <w:rFonts w:hAnsi="宋体" w:cs="宋体" w:hint="eastAsia"/>
          </w:rPr>
          <w:t>很多</w:t>
        </w:r>
        <w:r w:rsidR="000C0CEF">
          <w:rPr>
            <w:rFonts w:hAnsi="宋体" w:cs="宋体"/>
          </w:rPr>
          <w:t>例</w:t>
        </w:r>
        <w:r w:rsidR="000C0CEF">
          <w:rPr>
            <w:rFonts w:hAnsi="宋体" w:cs="宋体" w:hint="eastAsia"/>
          </w:rPr>
          <w:t>子</w:t>
        </w:r>
        <w:r w:rsidR="000C0CEF">
          <w:rPr>
            <w:rFonts w:hAnsi="宋体" w:cs="宋体"/>
          </w:rPr>
          <w:t>供参考。</w:t>
        </w:r>
      </w:ins>
    </w:p>
    <w:p w14:paraId="6338DFEE" w14:textId="77777777" w:rsidR="004269EA" w:rsidRDefault="004269EA" w:rsidP="00A94A72">
      <w:pPr>
        <w:pStyle w:val="a3"/>
        <w:ind w:firstLineChars="200" w:firstLine="420"/>
        <w:rPr>
          <w:rFonts w:hAnsi="宋体" w:cs="宋体"/>
        </w:rPr>
      </w:pPr>
    </w:p>
    <w:p w14:paraId="17F38774" w14:textId="77777777" w:rsidR="00BA10A1" w:rsidRDefault="00252608" w:rsidP="00A94A72">
      <w:pPr>
        <w:pStyle w:val="a3"/>
        <w:ind w:firstLineChars="200" w:firstLine="420"/>
        <w:rPr>
          <w:rFonts w:hAnsi="宋体" w:cs="宋体"/>
        </w:rPr>
      </w:pPr>
      <w:r>
        <w:rPr>
          <w:rFonts w:hAnsi="宋体" w:cs="宋体" w:hint="eastAsia"/>
        </w:rPr>
        <w:lastRenderedPageBreak/>
        <w:t>如果在IG中</w:t>
      </w:r>
      <w:del w:id="46" w:author="Vic" w:date="2016-07-27T09:56:00Z">
        <w:r w:rsidDel="00D0434D">
          <w:rPr>
            <w:rFonts w:hAnsi="宋体" w:cs="宋体"/>
          </w:rPr>
          <w:delText>预设</w:delText>
        </w:r>
      </w:del>
      <w:r>
        <w:rPr>
          <w:rFonts w:hAnsi="宋体" w:cs="宋体"/>
        </w:rPr>
        <w:t>的域还不够用的话，申办方可以按照</w:t>
      </w:r>
      <w:r>
        <w:rPr>
          <w:rFonts w:hAnsi="宋体" w:cs="宋体" w:hint="eastAsia"/>
        </w:rPr>
        <w:t>SDTM的</w:t>
      </w:r>
      <w:r>
        <w:rPr>
          <w:rFonts w:hAnsi="宋体" w:cs="宋体"/>
        </w:rPr>
        <w:t>规则自定义新的域来满足研究的需求。</w:t>
      </w:r>
    </w:p>
    <w:p w14:paraId="74A02662" w14:textId="77777777" w:rsidR="004269EA" w:rsidRDefault="004269EA" w:rsidP="00A94A72">
      <w:pPr>
        <w:pStyle w:val="a3"/>
        <w:ind w:firstLineChars="200" w:firstLine="420"/>
        <w:rPr>
          <w:rFonts w:hAnsi="宋体" w:cs="宋体"/>
        </w:rPr>
      </w:pPr>
    </w:p>
    <w:p w14:paraId="3EED751D" w14:textId="77777777" w:rsidR="004D703A" w:rsidRDefault="00E711F0" w:rsidP="00B12B46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 w:hint="eastAsia"/>
        </w:rPr>
        <w:t>因为SDTM这些域</w:t>
      </w:r>
      <w:r>
        <w:rPr>
          <w:rFonts w:hAnsi="宋体" w:cs="宋体"/>
        </w:rPr>
        <w:t>都是有了标准格式，</w:t>
      </w:r>
      <w:r>
        <w:rPr>
          <w:rFonts w:hAnsi="宋体" w:cs="宋体" w:hint="eastAsia"/>
        </w:rPr>
        <w:t>所以</w:t>
      </w:r>
      <w:r>
        <w:rPr>
          <w:rFonts w:hAnsi="宋体" w:cs="宋体"/>
        </w:rPr>
        <w:t>按照这种标准格式来存放研究数据的话，会带来极大的</w:t>
      </w:r>
      <w:r>
        <w:rPr>
          <w:rFonts w:hAnsi="宋体" w:cs="宋体" w:hint="eastAsia"/>
        </w:rPr>
        <w:t>方便</w:t>
      </w:r>
      <w:r>
        <w:rPr>
          <w:rFonts w:hAnsi="宋体" w:cs="宋体"/>
        </w:rPr>
        <w:t>：</w:t>
      </w:r>
    </w:p>
    <w:p w14:paraId="36B2A896" w14:textId="77777777" w:rsidR="00E711F0" w:rsidRDefault="00324704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临床试验</w:t>
      </w:r>
      <w:r>
        <w:rPr>
          <w:rFonts w:hAnsi="宋体" w:cs="宋体"/>
        </w:rPr>
        <w:t>过程中的各类人员，如果熟悉了这种格式的话，会减轻熟悉各种格式带来的学习压力，节省时间。</w:t>
      </w:r>
    </w:p>
    <w:p w14:paraId="7EFA4E2B" w14:textId="77777777" w:rsidR="00324704" w:rsidRDefault="00324704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可以</w:t>
      </w:r>
      <w:r>
        <w:rPr>
          <w:rFonts w:hAnsi="宋体" w:cs="宋体"/>
        </w:rPr>
        <w:t>开发标准化的工具，来进行</w:t>
      </w:r>
      <w:r>
        <w:rPr>
          <w:rFonts w:hAnsi="宋体" w:cs="宋体" w:hint="eastAsia"/>
        </w:rPr>
        <w:t>SDTM相关</w:t>
      </w:r>
      <w:r>
        <w:rPr>
          <w:rFonts w:hAnsi="宋体" w:cs="宋体"/>
        </w:rPr>
        <w:t>的生成、验证、评审的需求</w:t>
      </w:r>
      <w:r w:rsidR="00B5581F">
        <w:rPr>
          <w:rFonts w:hAnsi="宋体" w:cs="宋体" w:hint="eastAsia"/>
        </w:rPr>
        <w:t>，FDA就有</w:t>
      </w:r>
      <w:r w:rsidR="00B5581F">
        <w:rPr>
          <w:rFonts w:hAnsi="宋体" w:cs="宋体"/>
        </w:rPr>
        <w:t>可视化的评审工具方便评审员</w:t>
      </w:r>
      <w:r>
        <w:rPr>
          <w:rFonts w:hAnsi="宋体" w:cs="宋体"/>
        </w:rPr>
        <w:t>。</w:t>
      </w:r>
    </w:p>
    <w:p w14:paraId="6395B2FE" w14:textId="77777777" w:rsidR="00750A00" w:rsidRDefault="00750A00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便于生成</w:t>
      </w:r>
      <w:r>
        <w:rPr>
          <w:rFonts w:hAnsi="宋体" w:cs="宋体"/>
        </w:rPr>
        <w:t>分析数据集。</w:t>
      </w:r>
    </w:p>
    <w:p w14:paraId="01009F5B" w14:textId="77777777" w:rsidR="003C4722" w:rsidRDefault="003C4722" w:rsidP="008E3968">
      <w:pPr>
        <w:pStyle w:val="a3"/>
        <w:numPr>
          <w:ilvl w:val="1"/>
          <w:numId w:val="2"/>
        </w:numPr>
        <w:rPr>
          <w:rFonts w:hAnsi="宋体" w:cs="宋体"/>
        </w:rPr>
      </w:pPr>
      <w:r>
        <w:rPr>
          <w:rFonts w:hAnsi="宋体" w:cs="宋体" w:hint="eastAsia"/>
        </w:rPr>
        <w:t>数据交换时</w:t>
      </w:r>
      <w:r>
        <w:rPr>
          <w:rFonts w:hAnsi="宋体" w:cs="宋体"/>
        </w:rPr>
        <w:t>有助于各方快速了解数据的内容。</w:t>
      </w:r>
    </w:p>
    <w:p w14:paraId="0FEE1AD0" w14:textId="77777777" w:rsidR="00324704" w:rsidRPr="00324704" w:rsidRDefault="00F324EE" w:rsidP="00B12B46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</w:p>
    <w:p w14:paraId="3C874C3F" w14:textId="77777777" w:rsidR="004D703A" w:rsidRPr="00B12B46" w:rsidRDefault="007C4328" w:rsidP="007C4328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 w:rsidR="00197CBE">
        <w:rPr>
          <w:rFonts w:hAnsi="宋体" w:cs="宋体" w:hint="eastAsia"/>
        </w:rPr>
        <w:t>SDTM模型递交时</w:t>
      </w:r>
      <w:r w:rsidR="00197CBE">
        <w:rPr>
          <w:rFonts w:hAnsi="宋体" w:cs="宋体"/>
        </w:rPr>
        <w:t>，最少需要</w:t>
      </w:r>
      <w:r w:rsidR="00197CBE">
        <w:rPr>
          <w:rFonts w:hAnsi="宋体" w:cs="宋体" w:hint="eastAsia"/>
        </w:rPr>
        <w:t>DM，EX，DS。</w:t>
      </w:r>
    </w:p>
    <w:p w14:paraId="2D84D216" w14:textId="77777777" w:rsidR="004D703A" w:rsidRDefault="004D703A" w:rsidP="00B12B46">
      <w:pPr>
        <w:pStyle w:val="a3"/>
        <w:rPr>
          <w:rFonts w:hAnsi="宋体" w:cs="宋体"/>
        </w:rPr>
      </w:pPr>
    </w:p>
    <w:p w14:paraId="5B7C52D5" w14:textId="77777777" w:rsidR="00ED7E5B" w:rsidRPr="00197CBE" w:rsidRDefault="00ED7E5B" w:rsidP="00B12B46">
      <w:pPr>
        <w:pStyle w:val="a3"/>
        <w:rPr>
          <w:rFonts w:hAnsi="宋体" w:cs="宋体"/>
        </w:rPr>
      </w:pPr>
    </w:p>
    <w:p w14:paraId="4B82A219" w14:textId="77777777" w:rsidR="005C11C9" w:rsidRPr="00C01DDE" w:rsidRDefault="004D703A" w:rsidP="00B12B46">
      <w:pPr>
        <w:pStyle w:val="a3"/>
        <w:rPr>
          <w:rFonts w:hAnsi="宋体" w:cs="宋体"/>
          <w:b/>
        </w:rPr>
      </w:pPr>
      <w:r w:rsidRPr="00C01DDE">
        <w:rPr>
          <w:rFonts w:hAnsi="宋体" w:cs="宋体"/>
          <w:b/>
        </w:rPr>
        <w:t>SDTM aCRF标注病例调查表（annotated Case Report Form）</w:t>
      </w:r>
    </w:p>
    <w:p w14:paraId="6D91886C" w14:textId="77777777" w:rsidR="004D703A" w:rsidRPr="00B12B46" w:rsidRDefault="005C11C9" w:rsidP="005107F7">
      <w:pPr>
        <w:pStyle w:val="a3"/>
        <w:ind w:firstLine="420"/>
        <w:rPr>
          <w:rFonts w:hAnsi="宋体" w:cs="宋体"/>
        </w:rPr>
      </w:pPr>
      <w:r w:rsidRPr="00B12B46">
        <w:rPr>
          <w:rFonts w:hAnsi="宋体" w:cs="宋体"/>
        </w:rPr>
        <w:t>SDTM aCRF标注病例调查表（annotated Case Report Form）</w:t>
      </w:r>
      <w:r w:rsidR="004D703A" w:rsidRPr="00B12B46">
        <w:rPr>
          <w:rFonts w:hAnsi="宋体" w:cs="宋体"/>
        </w:rPr>
        <w:t>，在</w:t>
      </w:r>
      <w:r w:rsidR="00315DE6">
        <w:rPr>
          <w:rFonts w:hAnsi="宋体" w:cs="宋体" w:hint="eastAsia"/>
        </w:rPr>
        <w:t>PDF格式</w:t>
      </w:r>
      <w:r w:rsidR="00315DE6">
        <w:rPr>
          <w:rFonts w:hAnsi="宋体" w:cs="宋体"/>
        </w:rPr>
        <w:t>的</w:t>
      </w:r>
      <w:r w:rsidR="004D703A" w:rsidRPr="00B12B46">
        <w:rPr>
          <w:rFonts w:hAnsi="宋体" w:cs="宋体"/>
        </w:rPr>
        <w:t>CRF上，以SDTM的变量名进行标注，方便评审员快速查找对应的数据在CRF上的位置，方便其理解临床试验的数据。</w:t>
      </w:r>
      <w:r w:rsidR="00315DE6">
        <w:rPr>
          <w:rFonts w:hAnsi="宋体" w:cs="宋体" w:hint="eastAsia"/>
        </w:rPr>
        <w:t>这个PDF文件</w:t>
      </w:r>
      <w:r w:rsidR="00315DE6">
        <w:rPr>
          <w:rFonts w:hAnsi="宋体" w:cs="宋体"/>
        </w:rPr>
        <w:t>名称必须命名为“acrf.pdf”</w:t>
      </w:r>
      <w:r w:rsidR="000C1CC5">
        <w:rPr>
          <w:rStyle w:val="ac"/>
          <w:rFonts w:hAnsi="宋体" w:cs="宋体"/>
        </w:rPr>
        <w:footnoteReference w:id="1"/>
      </w:r>
      <w:r w:rsidR="00315DE6">
        <w:rPr>
          <w:rFonts w:hAnsi="宋体" w:cs="宋体" w:hint="eastAsia"/>
        </w:rPr>
        <w:t>。</w:t>
      </w:r>
    </w:p>
    <w:p w14:paraId="032B944B" w14:textId="35A31323" w:rsidR="004D703A" w:rsidRDefault="007655C1" w:rsidP="005107F7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aCRF</w:t>
      </w:r>
      <w:r>
        <w:rPr>
          <w:rFonts w:hAnsi="宋体" w:cs="宋体" w:hint="eastAsia"/>
        </w:rPr>
        <w:t>需要</w:t>
      </w:r>
      <w:r>
        <w:rPr>
          <w:rFonts w:hAnsi="宋体" w:cs="宋体"/>
        </w:rPr>
        <w:t>参见</w:t>
      </w:r>
      <w:r w:rsidR="00197CBE">
        <w:rPr>
          <w:rFonts w:hAnsi="宋体" w:cs="宋体" w:hint="eastAsia"/>
        </w:rPr>
        <w:t>CDISC发布</w:t>
      </w:r>
      <w:r>
        <w:rPr>
          <w:rFonts w:hAnsi="宋体" w:cs="宋体" w:hint="eastAsia"/>
        </w:rPr>
        <w:t>的</w:t>
      </w:r>
      <w:r w:rsidR="00197CBE">
        <w:rPr>
          <w:rFonts w:hAnsi="宋体" w:cs="宋体" w:hint="eastAsia"/>
        </w:rPr>
        <w:t>Metadata Submission Guideline</w:t>
      </w:r>
      <w:r w:rsidR="007F2E25">
        <w:rPr>
          <w:rStyle w:val="ac"/>
          <w:rFonts w:hAnsi="宋体" w:cs="宋体"/>
        </w:rPr>
        <w:footnoteReference w:id="2"/>
      </w:r>
      <w:r>
        <w:rPr>
          <w:rFonts w:hAnsi="宋体" w:cs="宋体" w:hint="eastAsia"/>
        </w:rPr>
        <w:t>。</w:t>
      </w:r>
      <w:r w:rsidR="00197CBE">
        <w:rPr>
          <w:rFonts w:hAnsi="宋体" w:cs="宋体"/>
        </w:rPr>
        <w:t>其中规定，</w:t>
      </w:r>
      <w:r w:rsidR="00197CBE">
        <w:rPr>
          <w:rFonts w:hAnsi="宋体" w:cs="宋体" w:hint="eastAsia"/>
        </w:rPr>
        <w:t>标注的</w:t>
      </w:r>
      <w:r w:rsidR="00197CBE">
        <w:rPr>
          <w:rFonts w:hAnsi="宋体" w:cs="宋体"/>
        </w:rPr>
        <w:t>内容需要</w:t>
      </w:r>
      <w:r w:rsidR="00197CBE">
        <w:rPr>
          <w:rFonts w:hAnsi="宋体" w:cs="宋体" w:hint="eastAsia"/>
        </w:rPr>
        <w:t>在PDF文件</w:t>
      </w:r>
      <w:r w:rsidR="00197CBE">
        <w:rPr>
          <w:rFonts w:hAnsi="宋体" w:cs="宋体"/>
        </w:rPr>
        <w:t>中可搜索，手写</w:t>
      </w:r>
      <w:r w:rsidR="00197CBE">
        <w:rPr>
          <w:rFonts w:hAnsi="宋体" w:cs="宋体" w:hint="eastAsia"/>
        </w:rPr>
        <w:t>后</w:t>
      </w:r>
      <w:r w:rsidR="00197CBE">
        <w:rPr>
          <w:rFonts w:hAnsi="宋体" w:cs="宋体"/>
        </w:rPr>
        <w:t>扫描的版本</w:t>
      </w:r>
      <w:r w:rsidR="00197CBE">
        <w:rPr>
          <w:rFonts w:hAnsi="宋体" w:cs="宋体" w:hint="eastAsia"/>
        </w:rPr>
        <w:t>因为</w:t>
      </w:r>
      <w:r w:rsidR="00197CBE">
        <w:rPr>
          <w:rFonts w:hAnsi="宋体" w:cs="宋体"/>
        </w:rPr>
        <w:t>无法搜索而不可用。</w:t>
      </w:r>
      <w:r w:rsidR="0054494B">
        <w:rPr>
          <w:rFonts w:hAnsi="宋体" w:cs="宋体" w:hint="eastAsia"/>
        </w:rPr>
        <w:t>在PDF文件</w:t>
      </w:r>
      <w:r w:rsidR="0054494B">
        <w:rPr>
          <w:rFonts w:hAnsi="宋体" w:cs="宋体"/>
        </w:rPr>
        <w:t>还应该对</w:t>
      </w:r>
      <w:r w:rsidR="0054494B">
        <w:rPr>
          <w:rFonts w:hAnsi="宋体" w:cs="宋体" w:hint="eastAsia"/>
        </w:rPr>
        <w:t>DOMAIN建立</w:t>
      </w:r>
      <w:r w:rsidR="0054494B">
        <w:rPr>
          <w:rFonts w:hAnsi="宋体" w:cs="宋体"/>
        </w:rPr>
        <w:t>书签索引</w:t>
      </w:r>
      <w:r w:rsidR="0054494B">
        <w:rPr>
          <w:rFonts w:hAnsi="宋体" w:cs="宋体" w:hint="eastAsia"/>
        </w:rPr>
        <w:t>，</w:t>
      </w:r>
      <w:r w:rsidR="0054494B">
        <w:rPr>
          <w:rFonts w:hAnsi="宋体" w:cs="宋体"/>
        </w:rPr>
        <w:t>按照</w:t>
      </w:r>
      <w:r w:rsidR="0054494B">
        <w:rPr>
          <w:rFonts w:hAnsi="宋体" w:cs="宋体" w:hint="eastAsia"/>
        </w:rPr>
        <w:t>VISIT和</w:t>
      </w:r>
      <w:r w:rsidR="0054494B">
        <w:rPr>
          <w:rFonts w:hAnsi="宋体" w:cs="宋体"/>
        </w:rPr>
        <w:t>按照</w:t>
      </w:r>
      <w:r w:rsidR="0054494B">
        <w:rPr>
          <w:rFonts w:hAnsi="宋体" w:cs="宋体" w:hint="eastAsia"/>
        </w:rPr>
        <w:t>DOMAIN两种</w:t>
      </w:r>
      <w:r w:rsidR="0054494B">
        <w:rPr>
          <w:rFonts w:hAnsi="宋体" w:cs="宋体"/>
        </w:rPr>
        <w:t>方式进行书签。</w:t>
      </w:r>
      <w:r w:rsidR="00AD24F6">
        <w:rPr>
          <w:rFonts w:hAnsi="宋体" w:cs="宋体" w:hint="eastAsia"/>
        </w:rPr>
        <w:t>CRF上</w:t>
      </w:r>
      <w:r w:rsidR="00AD24F6">
        <w:rPr>
          <w:rFonts w:hAnsi="宋体" w:cs="宋体"/>
        </w:rPr>
        <w:t>有收集，但是最终没有在</w:t>
      </w:r>
      <w:r w:rsidR="00AD24F6">
        <w:rPr>
          <w:rFonts w:hAnsi="宋体" w:cs="宋体" w:hint="eastAsia"/>
        </w:rPr>
        <w:t>SDTM中</w:t>
      </w:r>
      <w:r w:rsidR="00AD24F6">
        <w:rPr>
          <w:rFonts w:hAnsi="宋体" w:cs="宋体"/>
        </w:rPr>
        <w:t>递交的变量，需标注</w:t>
      </w:r>
      <w:r w:rsidR="00AD24F6">
        <w:rPr>
          <w:rFonts w:hAnsi="宋体" w:cs="宋体" w:hint="eastAsia"/>
        </w:rPr>
        <w:t>“NOT SUBMITTED”(</w:t>
      </w:r>
      <w:r w:rsidR="00AD24F6">
        <w:rPr>
          <w:rFonts w:hAnsi="宋体" w:cs="宋体"/>
        </w:rPr>
        <w:t>“</w:t>
      </w:r>
      <w:ins w:id="51" w:author="Dark Spider" w:date="2016-07-27T11:40:00Z">
        <w:r w:rsidR="007D3A22">
          <w:rPr>
            <w:rFonts w:hAnsi="宋体" w:cs="宋体" w:hint="eastAsia"/>
          </w:rPr>
          <w:t>不</w:t>
        </w:r>
      </w:ins>
      <w:commentRangeStart w:id="52"/>
      <w:del w:id="53" w:author="Dark Spider" w:date="2016-07-27T11:40:00Z">
        <w:r w:rsidR="00AD24F6" w:rsidDel="007D3A22">
          <w:rPr>
            <w:rFonts w:hAnsi="宋体" w:cs="宋体" w:hint="eastAsia"/>
          </w:rPr>
          <w:delText>未</w:delText>
        </w:r>
      </w:del>
      <w:commentRangeEnd w:id="52"/>
      <w:r w:rsidR="00D0434D">
        <w:rPr>
          <w:rStyle w:val="a7"/>
          <w:rFonts w:asciiTheme="minorHAnsi" w:eastAsiaTheme="minorEastAsia" w:hAnsiTheme="minorHAnsi" w:cstheme="minorBidi"/>
        </w:rPr>
        <w:commentReference w:id="52"/>
      </w:r>
      <w:r w:rsidR="00AD24F6">
        <w:rPr>
          <w:rFonts w:hAnsi="宋体" w:cs="宋体" w:hint="eastAsia"/>
        </w:rPr>
        <w:t>递交</w:t>
      </w:r>
      <w:r w:rsidR="00AD24F6">
        <w:rPr>
          <w:rFonts w:hAnsi="宋体" w:cs="宋体"/>
        </w:rPr>
        <w:t>”)</w:t>
      </w:r>
      <w:r w:rsidR="00AD24F6">
        <w:rPr>
          <w:rFonts w:hAnsi="宋体" w:cs="宋体" w:hint="eastAsia"/>
        </w:rPr>
        <w:t>。</w:t>
      </w:r>
      <w:r w:rsidR="00A45B86">
        <w:rPr>
          <w:rFonts w:hAnsi="宋体" w:cs="宋体" w:hint="eastAsia"/>
        </w:rPr>
        <w:t>CRF中</w:t>
      </w:r>
      <w:r w:rsidR="00A45B86">
        <w:rPr>
          <w:rFonts w:hAnsi="宋体" w:cs="宋体"/>
        </w:rPr>
        <w:t>唯一的页面</w:t>
      </w:r>
      <w:r w:rsidR="00A45B86">
        <w:rPr>
          <w:rFonts w:hAnsi="宋体" w:cs="宋体" w:hint="eastAsia"/>
        </w:rPr>
        <w:t>需要</w:t>
      </w:r>
      <w:r w:rsidR="00A45B86">
        <w:rPr>
          <w:rFonts w:hAnsi="宋体" w:cs="宋体"/>
        </w:rPr>
        <w:t>详细标注，详细到每个</w:t>
      </w:r>
      <w:r w:rsidR="00A45B86">
        <w:rPr>
          <w:rFonts w:hAnsi="宋体" w:cs="宋体" w:hint="eastAsia"/>
        </w:rPr>
        <w:t>CRF上收集</w:t>
      </w:r>
      <w:r w:rsidR="00A45B86">
        <w:rPr>
          <w:rFonts w:hAnsi="宋体" w:cs="宋体"/>
        </w:rPr>
        <w:t>的条目。</w:t>
      </w:r>
      <w:del w:id="54" w:author="Vic" w:date="2016-07-27T09:58:00Z">
        <w:r w:rsidR="00A45B86" w:rsidDel="00D0434D">
          <w:rPr>
            <w:rFonts w:hAnsi="宋体" w:cs="宋体" w:hint="eastAsia"/>
          </w:rPr>
          <w:delText>和</w:delText>
        </w:r>
        <w:r w:rsidR="00A45B86" w:rsidDel="00D0434D">
          <w:rPr>
            <w:rFonts w:hAnsi="宋体" w:cs="宋体"/>
          </w:rPr>
          <w:delText>唯一页</w:delText>
        </w:r>
      </w:del>
      <w:r w:rsidR="00A45B86">
        <w:rPr>
          <w:rFonts w:hAnsi="宋体" w:cs="宋体"/>
        </w:rPr>
        <w:t>重复的页面，可以标注“SEE ANNOTATION ON PAGE XX”</w:t>
      </w:r>
      <w:r w:rsidR="00A45B86">
        <w:rPr>
          <w:rFonts w:hAnsi="宋体" w:cs="宋体" w:hint="eastAsia"/>
        </w:rPr>
        <w:t>（</w:t>
      </w:r>
      <w:r w:rsidR="00A45B86">
        <w:rPr>
          <w:rFonts w:hAnsi="宋体" w:cs="宋体"/>
        </w:rPr>
        <w:t xml:space="preserve"> “</w:t>
      </w:r>
      <w:r w:rsidR="00A45B86">
        <w:rPr>
          <w:rFonts w:hAnsi="宋体" w:cs="宋体" w:hint="eastAsia"/>
        </w:rPr>
        <w:t>见</w:t>
      </w:r>
      <w:r w:rsidR="00A45B86">
        <w:rPr>
          <w:rFonts w:hAnsi="宋体" w:cs="宋体"/>
        </w:rPr>
        <w:t>前</w:t>
      </w:r>
      <w:ins w:id="55" w:author="Vic" w:date="2016-07-27T09:58:00Z">
        <w:r w:rsidR="00D0434D">
          <w:rPr>
            <w:rFonts w:hAnsi="宋体" w:cs="宋体" w:hint="eastAsia"/>
          </w:rPr>
          <w:t>第xx</w:t>
        </w:r>
      </w:ins>
      <w:r w:rsidR="00A45B86">
        <w:rPr>
          <w:rFonts w:hAnsi="宋体" w:cs="宋体"/>
        </w:rPr>
        <w:t>页标注”</w:t>
      </w:r>
      <w:r w:rsidR="00A45B86" w:rsidRPr="00A45B86">
        <w:rPr>
          <w:rFonts w:hAnsi="宋体" w:cs="宋体" w:hint="eastAsia"/>
        </w:rPr>
        <w:t xml:space="preserve"> </w:t>
      </w:r>
      <w:r w:rsidR="00A45B86">
        <w:rPr>
          <w:rFonts w:hAnsi="宋体" w:cs="宋体" w:hint="eastAsia"/>
        </w:rPr>
        <w:t>）。</w:t>
      </w:r>
      <w:r w:rsidR="009E1E8C">
        <w:rPr>
          <w:rFonts w:hAnsi="宋体" w:cs="宋体" w:hint="eastAsia"/>
        </w:rPr>
        <w:t>域名</w:t>
      </w:r>
      <w:r w:rsidR="009E1E8C">
        <w:rPr>
          <w:rFonts w:hAnsi="宋体" w:cs="宋体"/>
        </w:rPr>
        <w:t>标注和变量标注</w:t>
      </w:r>
      <w:r w:rsidR="009E1E8C">
        <w:rPr>
          <w:rFonts w:hAnsi="宋体" w:cs="宋体" w:hint="eastAsia"/>
        </w:rPr>
        <w:t>可以</w:t>
      </w:r>
      <w:r w:rsidR="009E1E8C">
        <w:rPr>
          <w:rFonts w:hAnsi="宋体" w:cs="宋体"/>
        </w:rPr>
        <w:t>通过不同字体</w:t>
      </w:r>
      <w:r w:rsidR="0007587E">
        <w:rPr>
          <w:rFonts w:hAnsi="宋体" w:cs="宋体" w:hint="eastAsia"/>
        </w:rPr>
        <w:t>大小</w:t>
      </w:r>
      <w:r w:rsidR="009E1E8C">
        <w:rPr>
          <w:rFonts w:hAnsi="宋体" w:cs="宋体"/>
        </w:rPr>
        <w:t>加以区别；同一个页面上的域，可以以不同颜色加以区别。</w:t>
      </w:r>
    </w:p>
    <w:p w14:paraId="39E4BADE" w14:textId="77777777" w:rsidR="00197CBE" w:rsidRDefault="00197CBE" w:rsidP="00B12B46">
      <w:pPr>
        <w:pStyle w:val="a3"/>
        <w:rPr>
          <w:rFonts w:hAnsi="宋体" w:cs="宋体"/>
        </w:rPr>
      </w:pPr>
    </w:p>
    <w:p w14:paraId="16E1A448" w14:textId="77777777" w:rsidR="00C01DDE" w:rsidRDefault="00C01DDE" w:rsidP="00B12B46">
      <w:pPr>
        <w:pStyle w:val="a3"/>
        <w:rPr>
          <w:rFonts w:hAnsi="宋体" w:cs="宋体"/>
        </w:rPr>
      </w:pPr>
    </w:p>
    <w:p w14:paraId="6968092A" w14:textId="77777777" w:rsidR="00197CBE" w:rsidRPr="00C01DDE" w:rsidRDefault="00C01DDE" w:rsidP="00B12B46">
      <w:pPr>
        <w:pStyle w:val="a3"/>
        <w:rPr>
          <w:rFonts w:hAnsi="宋体" w:cs="宋体"/>
          <w:b/>
        </w:rPr>
      </w:pPr>
      <w:r w:rsidRPr="00C01DDE">
        <w:rPr>
          <w:rFonts w:hAnsi="宋体" w:cs="宋体"/>
          <w:b/>
        </w:rPr>
        <w:t>数据映射（Data Mapping）</w:t>
      </w:r>
    </w:p>
    <w:p w14:paraId="57347423" w14:textId="77777777" w:rsidR="004F2A1A" w:rsidRDefault="004D703A" w:rsidP="005107F7">
      <w:pPr>
        <w:pStyle w:val="a3"/>
        <w:ind w:firstLine="420"/>
        <w:rPr>
          <w:rFonts w:hAnsi="宋体" w:cs="宋体"/>
        </w:rPr>
      </w:pPr>
      <w:r w:rsidRPr="00B12B46">
        <w:rPr>
          <w:rFonts w:hAnsi="宋体" w:cs="宋体"/>
        </w:rPr>
        <w:t>数据映射（Data Mapping），是将原始数据映射</w:t>
      </w:r>
      <w:r w:rsidR="004F2A1A">
        <w:rPr>
          <w:rFonts w:hAnsi="宋体" w:cs="宋体" w:hint="eastAsia"/>
        </w:rPr>
        <w:t>至</w:t>
      </w:r>
      <w:r w:rsidRPr="00B12B46">
        <w:rPr>
          <w:rFonts w:hAnsi="宋体" w:cs="宋体"/>
        </w:rPr>
        <w:t>SDTM数据集，或者将SDTM数据集映射至ADaM分析数据集。</w:t>
      </w:r>
    </w:p>
    <w:p w14:paraId="1258416D" w14:textId="77777777" w:rsidR="004D703A" w:rsidRDefault="004F2A1A" w:rsidP="009C628B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在</w:t>
      </w:r>
      <w:r>
        <w:rPr>
          <w:rFonts w:hAnsi="宋体" w:cs="宋体"/>
        </w:rPr>
        <w:t>原始数据映射至</w:t>
      </w:r>
      <w:r>
        <w:rPr>
          <w:rFonts w:hAnsi="宋体" w:cs="宋体" w:hint="eastAsia"/>
        </w:rPr>
        <w:t>SDTM数据集</w:t>
      </w:r>
      <w:r>
        <w:rPr>
          <w:rFonts w:hAnsi="宋体" w:cs="宋体"/>
        </w:rPr>
        <w:t>时：</w:t>
      </w:r>
      <w:r>
        <w:rPr>
          <w:rFonts w:hAnsi="宋体" w:cs="宋体" w:hint="eastAsia"/>
        </w:rPr>
        <w:t>一般</w:t>
      </w:r>
      <w:r>
        <w:rPr>
          <w:rFonts w:hAnsi="宋体" w:cs="宋体"/>
        </w:rPr>
        <w:t>原始数据因为数据库的限制原因，有一些</w:t>
      </w:r>
      <w:r w:rsidR="00CA0BC0">
        <w:rPr>
          <w:rFonts w:hAnsi="宋体" w:cs="宋体" w:hint="eastAsia"/>
        </w:rPr>
        <w:t>变量</w:t>
      </w:r>
      <w:r w:rsidR="00CA0BC0">
        <w:rPr>
          <w:rFonts w:hAnsi="宋体" w:cs="宋体"/>
        </w:rPr>
        <w:t>是横</w:t>
      </w:r>
      <w:del w:id="56" w:author="Vic" w:date="2016-07-27T10:01:00Z">
        <w:r w:rsidR="00CA0BC0" w:rsidDel="00D0434D">
          <w:rPr>
            <w:rFonts w:hAnsi="宋体" w:cs="宋体"/>
          </w:rPr>
          <w:delText>置</w:delText>
        </w:r>
      </w:del>
      <w:ins w:id="57" w:author="Vic" w:date="2016-07-27T10:01:00Z">
        <w:r w:rsidR="00D0434D">
          <w:rPr>
            <w:rFonts w:hAnsi="宋体" w:cs="宋体" w:hint="eastAsia"/>
          </w:rPr>
          <w:t>向</w:t>
        </w:r>
      </w:ins>
      <w:r w:rsidR="00CA0BC0">
        <w:rPr>
          <w:rFonts w:hAnsi="宋体" w:cs="宋体" w:hint="eastAsia"/>
        </w:rPr>
        <w:t>（Horizontal）</w:t>
      </w:r>
      <w:r w:rsidR="00CA0BC0">
        <w:rPr>
          <w:rFonts w:hAnsi="宋体" w:cs="宋体"/>
        </w:rPr>
        <w:t>的，</w:t>
      </w:r>
      <w:r w:rsidR="00CA0BC0">
        <w:rPr>
          <w:rFonts w:hAnsi="宋体" w:cs="宋体" w:hint="eastAsia"/>
        </w:rPr>
        <w:t>在</w:t>
      </w:r>
      <w:r w:rsidR="00CA0BC0">
        <w:rPr>
          <w:rFonts w:hAnsi="宋体" w:cs="宋体"/>
        </w:rPr>
        <w:t>映射</w:t>
      </w:r>
      <w:r w:rsidR="00CA0BC0">
        <w:rPr>
          <w:rFonts w:hAnsi="宋体" w:cs="宋体" w:hint="eastAsia"/>
        </w:rPr>
        <w:t>时</w:t>
      </w:r>
      <w:r w:rsidR="00CA0BC0">
        <w:rPr>
          <w:rFonts w:hAnsi="宋体" w:cs="宋体"/>
        </w:rPr>
        <w:t>需要</w:t>
      </w:r>
      <w:r w:rsidR="00CA0BC0">
        <w:rPr>
          <w:rFonts w:hAnsi="宋体" w:cs="宋体" w:hint="eastAsia"/>
        </w:rPr>
        <w:t>进行</w:t>
      </w:r>
      <w:r w:rsidR="00CA0BC0">
        <w:rPr>
          <w:rFonts w:hAnsi="宋体" w:cs="宋体"/>
        </w:rPr>
        <w:t>转置到纵向</w:t>
      </w:r>
      <w:r w:rsidR="00CA0BC0">
        <w:rPr>
          <w:rFonts w:hAnsi="宋体" w:cs="宋体" w:hint="eastAsia"/>
        </w:rPr>
        <w:t>（Vertical）标准</w:t>
      </w:r>
      <w:r w:rsidR="00CA0BC0">
        <w:rPr>
          <w:rFonts w:hAnsi="宋体" w:cs="宋体"/>
        </w:rPr>
        <w:t>结构</w:t>
      </w:r>
      <w:r w:rsidR="00CA0BC0">
        <w:rPr>
          <w:rFonts w:hAnsi="宋体" w:cs="宋体" w:hint="eastAsia"/>
        </w:rPr>
        <w:t>，</w:t>
      </w:r>
      <w:r w:rsidR="00CA0BC0">
        <w:rPr>
          <w:rFonts w:hAnsi="宋体" w:cs="宋体"/>
        </w:rPr>
        <w:t>这个过程我们叫</w:t>
      </w:r>
      <w:r w:rsidR="00CA0BC0">
        <w:rPr>
          <w:rFonts w:hAnsi="宋体" w:cs="宋体" w:hint="eastAsia"/>
        </w:rPr>
        <w:t>Normalize</w:t>
      </w:r>
      <w:r w:rsidR="00CA0BC0">
        <w:rPr>
          <w:rFonts w:hAnsi="宋体" w:cs="宋体"/>
        </w:rPr>
        <w:t>。</w:t>
      </w:r>
    </w:p>
    <w:p w14:paraId="5ED2BCDA" w14:textId="77777777" w:rsidR="0066000C" w:rsidRDefault="0066000C" w:rsidP="005107F7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做</w:t>
      </w:r>
      <w:r>
        <w:rPr>
          <w:rFonts w:hAnsi="宋体" w:cs="宋体"/>
        </w:rPr>
        <w:t>数据映射时，需要设计一个映射说明文件</w:t>
      </w:r>
      <w:r>
        <w:rPr>
          <w:rFonts w:hAnsi="宋体" w:cs="宋体" w:hint="eastAsia"/>
        </w:rPr>
        <w:t>（Mapping Specs）</w:t>
      </w:r>
      <w:r>
        <w:rPr>
          <w:rFonts w:hAnsi="宋体" w:cs="宋体"/>
        </w:rPr>
        <w:t>，通常是</w:t>
      </w:r>
      <w:r>
        <w:rPr>
          <w:rFonts w:hAnsi="宋体" w:cs="宋体" w:hint="eastAsia"/>
        </w:rPr>
        <w:t>Excel文件</w:t>
      </w:r>
      <w:r>
        <w:rPr>
          <w:rFonts w:hAnsi="宋体" w:cs="宋体"/>
        </w:rPr>
        <w:t>格式</w:t>
      </w:r>
      <w:r>
        <w:rPr>
          <w:rFonts w:hAnsi="宋体" w:cs="宋体" w:hint="eastAsia"/>
        </w:rPr>
        <w:t>。SAS</w:t>
      </w:r>
      <w:r>
        <w:rPr>
          <w:rFonts w:hAnsi="宋体" w:cs="宋体"/>
        </w:rPr>
        <w:t>编程</w:t>
      </w:r>
      <w:r>
        <w:rPr>
          <w:rFonts w:hAnsi="宋体" w:cs="宋体" w:hint="eastAsia"/>
        </w:rPr>
        <w:t>人员根据</w:t>
      </w:r>
      <w:r>
        <w:rPr>
          <w:rFonts w:hAnsi="宋体" w:cs="宋体"/>
        </w:rPr>
        <w:t>该</w:t>
      </w:r>
      <w:r w:rsidR="007D47AA">
        <w:rPr>
          <w:rFonts w:hAnsi="宋体" w:cs="宋体"/>
        </w:rPr>
        <w:t>映射说明文件</w:t>
      </w:r>
      <w:r w:rsidR="007D47AA">
        <w:rPr>
          <w:rFonts w:hAnsi="宋体" w:cs="宋体" w:hint="eastAsia"/>
        </w:rPr>
        <w:t>，</w:t>
      </w:r>
      <w:r w:rsidR="007D47AA">
        <w:rPr>
          <w:rFonts w:hAnsi="宋体" w:cs="宋体"/>
        </w:rPr>
        <w:t>通过</w:t>
      </w:r>
      <w:r w:rsidR="007D47AA">
        <w:rPr>
          <w:rFonts w:hAnsi="宋体" w:cs="宋体" w:hint="eastAsia"/>
        </w:rPr>
        <w:t>SAS编程</w:t>
      </w:r>
      <w:r w:rsidR="007D47AA">
        <w:rPr>
          <w:rFonts w:hAnsi="宋体" w:cs="宋体"/>
        </w:rPr>
        <w:t>，实现数据的最终映射</w:t>
      </w:r>
      <w:r w:rsidR="005107F7">
        <w:rPr>
          <w:rFonts w:hAnsi="宋体" w:cs="宋体" w:hint="eastAsia"/>
        </w:rPr>
        <w:t>，</w:t>
      </w:r>
      <w:r w:rsidR="005107F7">
        <w:rPr>
          <w:rFonts w:hAnsi="宋体" w:cs="宋体"/>
        </w:rPr>
        <w:t>转换到</w:t>
      </w:r>
      <w:r w:rsidR="005107F7">
        <w:rPr>
          <w:rFonts w:hAnsi="宋体" w:cs="宋体" w:hint="eastAsia"/>
        </w:rPr>
        <w:t>SDTM或者ADaM</w:t>
      </w:r>
      <w:r w:rsidR="007D47AA">
        <w:rPr>
          <w:rFonts w:hAnsi="宋体" w:cs="宋体"/>
        </w:rPr>
        <w:t>。</w:t>
      </w:r>
    </w:p>
    <w:p w14:paraId="55A3D142" w14:textId="77777777" w:rsidR="005107F7" w:rsidRDefault="005107F7" w:rsidP="00B12B46">
      <w:pPr>
        <w:pStyle w:val="a3"/>
        <w:rPr>
          <w:rFonts w:hAnsi="宋体" w:cs="宋体"/>
        </w:rPr>
      </w:pPr>
    </w:p>
    <w:p w14:paraId="089FB78F" w14:textId="77777777" w:rsidR="00C8714A" w:rsidRDefault="00C8714A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举例</w:t>
      </w:r>
      <w:r>
        <w:rPr>
          <w:rFonts w:hAnsi="宋体" w:cs="宋体"/>
        </w:rPr>
        <w:t>：</w:t>
      </w:r>
    </w:p>
    <w:p w14:paraId="72518F9C" w14:textId="2E1F5549" w:rsidR="004F2A1A" w:rsidRDefault="001B43A3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RAW.</w:t>
      </w:r>
      <w:r w:rsidR="00F1231A">
        <w:rPr>
          <w:rFonts w:hAnsi="宋体" w:cs="宋体" w:hint="eastAsia"/>
        </w:rPr>
        <w:t>VS</w:t>
      </w:r>
      <w:ins w:id="58" w:author="Dark Spider" w:date="2016-07-27T22:33:00Z">
        <w:r w:rsidR="00EE5FAD">
          <w:rPr>
            <w:rFonts w:hAnsi="宋体" w:cs="宋体"/>
          </w:rPr>
          <w:t xml:space="preserve"> </w:t>
        </w:r>
        <w:r w:rsidR="00EE5FAD">
          <w:rPr>
            <w:rFonts w:hAnsi="宋体" w:cs="宋体" w:hint="eastAsia"/>
          </w:rPr>
          <w:t>（为</w:t>
        </w:r>
        <w:r w:rsidR="00EE5FAD">
          <w:rPr>
            <w:rFonts w:hAnsi="宋体" w:cs="宋体"/>
          </w:rPr>
          <w:t>展示目的，</w:t>
        </w:r>
        <w:r w:rsidR="00EE5FAD">
          <w:rPr>
            <w:rFonts w:hAnsi="宋体" w:cs="宋体" w:hint="eastAsia"/>
          </w:rPr>
          <w:t>省略</w:t>
        </w:r>
        <w:r w:rsidR="00EE5FAD">
          <w:rPr>
            <w:rFonts w:hAnsi="宋体" w:cs="宋体"/>
          </w:rPr>
          <w:t>了一些变量</w:t>
        </w:r>
        <w:r w:rsidR="00EE5FAD">
          <w:rPr>
            <w:rFonts w:hAnsi="宋体" w:cs="宋体" w:hint="eastAsia"/>
          </w:rPr>
          <w:t>）</w:t>
        </w:r>
      </w:ins>
    </w:p>
    <w:tbl>
      <w:tblPr>
        <w:tblW w:w="11160" w:type="dxa"/>
        <w:jc w:val="center"/>
        <w:tblLook w:val="04A0" w:firstRow="1" w:lastRow="0" w:firstColumn="1" w:lastColumn="0" w:noHBand="0" w:noVBand="1"/>
        <w:tblPrChange w:id="59" w:author="Dark Spider" w:date="2016-07-27T21:34:00Z">
          <w:tblPr>
            <w:tblW w:w="11160" w:type="dxa"/>
            <w:tblInd w:w="113" w:type="dxa"/>
            <w:tblLook w:val="04A0" w:firstRow="1" w:lastRow="0" w:firstColumn="1" w:lastColumn="0" w:noHBand="0" w:noVBand="1"/>
          </w:tblPr>
        </w:tblPrChange>
      </w:tblPr>
      <w:tblGrid>
        <w:gridCol w:w="1020"/>
        <w:gridCol w:w="900"/>
        <w:gridCol w:w="1140"/>
        <w:gridCol w:w="780"/>
        <w:gridCol w:w="780"/>
        <w:gridCol w:w="900"/>
        <w:gridCol w:w="900"/>
        <w:gridCol w:w="780"/>
        <w:gridCol w:w="1140"/>
        <w:gridCol w:w="900"/>
        <w:gridCol w:w="1260"/>
        <w:gridCol w:w="660"/>
        <w:tblGridChange w:id="60">
          <w:tblGrid>
            <w:gridCol w:w="1020"/>
            <w:gridCol w:w="900"/>
            <w:gridCol w:w="1140"/>
            <w:gridCol w:w="780"/>
            <w:gridCol w:w="780"/>
            <w:gridCol w:w="900"/>
            <w:gridCol w:w="900"/>
            <w:gridCol w:w="780"/>
            <w:gridCol w:w="1140"/>
            <w:gridCol w:w="900"/>
            <w:gridCol w:w="1260"/>
            <w:gridCol w:w="660"/>
          </w:tblGrid>
        </w:tblGridChange>
      </w:tblGrid>
      <w:tr w:rsidR="003247F6" w:rsidRPr="003247F6" w14:paraId="403062B3" w14:textId="77777777" w:rsidTr="003247F6">
        <w:trPr>
          <w:trHeight w:val="270"/>
          <w:jc w:val="center"/>
          <w:ins w:id="61" w:author="Dark Spider" w:date="2016-07-27T21:34:00Z"/>
          <w:trPrChange w:id="62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3" w:author="Dark Spider" w:date="2016-07-27T21:34:00Z">
              <w:tcPr>
                <w:tcW w:w="10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D35D9D" w14:textId="77777777" w:rsidR="003247F6" w:rsidRPr="003247F6" w:rsidRDefault="003247F6" w:rsidP="003247F6">
            <w:pPr>
              <w:widowControl/>
              <w:jc w:val="left"/>
              <w:rPr>
                <w:ins w:id="64" w:author="Dark Spider" w:date="2016-07-27T21:34:00Z"/>
                <w:rFonts w:ascii="宋体" w:eastAsia="宋体" w:hAnsi="宋体" w:cs="宋体"/>
                <w:color w:val="000000"/>
                <w:kern w:val="0"/>
                <w:sz w:val="22"/>
              </w:rPr>
            </w:pPr>
            <w:ins w:id="65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STUDYID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6" w:author="Dark Spider" w:date="2016-07-27T21:34:00Z"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BB1DBC" w14:textId="77777777" w:rsidR="003247F6" w:rsidRPr="003247F6" w:rsidRDefault="003247F6" w:rsidP="003247F6">
            <w:pPr>
              <w:widowControl/>
              <w:jc w:val="left"/>
              <w:rPr>
                <w:ins w:id="6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8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DOMAIN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9" w:author="Dark Spider" w:date="2016-07-27T21:34:00Z">
              <w:tcPr>
                <w:tcW w:w="11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9709CFF" w14:textId="77777777" w:rsidR="003247F6" w:rsidRPr="003247F6" w:rsidRDefault="003247F6" w:rsidP="003247F6">
            <w:pPr>
              <w:widowControl/>
              <w:jc w:val="left"/>
              <w:rPr>
                <w:ins w:id="7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1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USUBJID</w:t>
              </w:r>
            </w:ins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72" w:author="Dark Spider" w:date="2016-07-27T21:34:00Z">
              <w:tcPr>
                <w:tcW w:w="7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43CB76" w14:textId="77777777" w:rsidR="003247F6" w:rsidRPr="003247F6" w:rsidRDefault="003247F6" w:rsidP="003247F6">
            <w:pPr>
              <w:widowControl/>
              <w:jc w:val="left"/>
              <w:rPr>
                <w:ins w:id="7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4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SYSBP</w:t>
              </w:r>
            </w:ins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75" w:author="Dark Spider" w:date="2016-07-27T21:34:00Z">
              <w:tcPr>
                <w:tcW w:w="7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E14C20" w14:textId="77777777" w:rsidR="003247F6" w:rsidRPr="003247F6" w:rsidRDefault="003247F6" w:rsidP="003247F6">
            <w:pPr>
              <w:widowControl/>
              <w:jc w:val="left"/>
              <w:rPr>
                <w:ins w:id="7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7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DIABP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78" w:author="Dark Spider" w:date="2016-07-27T21:34:00Z"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3254CD" w14:textId="77777777" w:rsidR="003247F6" w:rsidRPr="003247F6" w:rsidRDefault="003247F6" w:rsidP="003247F6">
            <w:pPr>
              <w:widowControl/>
              <w:jc w:val="left"/>
              <w:rPr>
                <w:ins w:id="7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0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HEIGHT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81" w:author="Dark Spider" w:date="2016-07-27T21:34:00Z"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EBE289" w14:textId="77777777" w:rsidR="003247F6" w:rsidRPr="003247F6" w:rsidRDefault="003247F6" w:rsidP="003247F6">
            <w:pPr>
              <w:widowControl/>
              <w:jc w:val="left"/>
              <w:rPr>
                <w:ins w:id="8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3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WEIGHT</w:t>
              </w:r>
            </w:ins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84" w:author="Dark Spider" w:date="2016-07-27T21:34:00Z">
              <w:tcPr>
                <w:tcW w:w="7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5E8619" w14:textId="77777777" w:rsidR="003247F6" w:rsidRPr="003247F6" w:rsidRDefault="003247F6" w:rsidP="003247F6">
            <w:pPr>
              <w:widowControl/>
              <w:jc w:val="left"/>
              <w:rPr>
                <w:ins w:id="8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6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PULSE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87" w:author="Dark Spider" w:date="2016-07-27T21:34:00Z">
              <w:tcPr>
                <w:tcW w:w="11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4B4F51" w14:textId="77777777" w:rsidR="003247F6" w:rsidRPr="003247F6" w:rsidRDefault="003247F6" w:rsidP="003247F6">
            <w:pPr>
              <w:widowControl/>
              <w:jc w:val="left"/>
              <w:rPr>
                <w:ins w:id="8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9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VISITNUM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90" w:author="Dark Spider" w:date="2016-07-27T21:34:00Z"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2E8EEC" w14:textId="77777777" w:rsidR="003247F6" w:rsidRPr="003247F6" w:rsidRDefault="003247F6" w:rsidP="003247F6">
            <w:pPr>
              <w:widowControl/>
              <w:jc w:val="left"/>
              <w:rPr>
                <w:ins w:id="9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92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</w:t>
              </w:r>
            </w:ins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93" w:author="Dark Spider" w:date="2016-07-27T21:34:00Z">
              <w:tcPr>
                <w:tcW w:w="12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2DCBED" w14:textId="77777777" w:rsidR="003247F6" w:rsidRPr="003247F6" w:rsidRDefault="003247F6" w:rsidP="003247F6">
            <w:pPr>
              <w:widowControl/>
              <w:jc w:val="left"/>
              <w:rPr>
                <w:ins w:id="9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95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VSDTC</w:t>
              </w:r>
            </w:ins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96" w:author="Dark Spider" w:date="2016-07-27T21:34:00Z">
              <w:tcPr>
                <w:tcW w:w="6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F514EB" w14:textId="77777777" w:rsidR="003247F6" w:rsidRPr="003247F6" w:rsidRDefault="003247F6" w:rsidP="003247F6">
            <w:pPr>
              <w:widowControl/>
              <w:jc w:val="left"/>
              <w:rPr>
                <w:ins w:id="9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98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VSDY</w:t>
              </w:r>
            </w:ins>
          </w:p>
        </w:tc>
      </w:tr>
      <w:tr w:rsidR="003247F6" w:rsidRPr="003247F6" w14:paraId="187B9E5E" w14:textId="77777777" w:rsidTr="003247F6">
        <w:trPr>
          <w:trHeight w:val="270"/>
          <w:jc w:val="center"/>
          <w:ins w:id="99" w:author="Dark Spider" w:date="2016-07-27T21:34:00Z"/>
          <w:trPrChange w:id="100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1" w:author="Dark Spider" w:date="2016-07-27T21:34:00Z">
              <w:tcPr>
                <w:tcW w:w="10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473303" w14:textId="77777777" w:rsidR="003247F6" w:rsidRPr="003247F6" w:rsidRDefault="003247F6" w:rsidP="003247F6">
            <w:pPr>
              <w:widowControl/>
              <w:jc w:val="left"/>
              <w:rPr>
                <w:ins w:id="10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03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4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7CC698" w14:textId="77777777" w:rsidR="003247F6" w:rsidRPr="003247F6" w:rsidRDefault="003247F6" w:rsidP="003247F6">
            <w:pPr>
              <w:widowControl/>
              <w:jc w:val="left"/>
              <w:rPr>
                <w:ins w:id="10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06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7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DB7A26" w14:textId="77777777" w:rsidR="003247F6" w:rsidRPr="003247F6" w:rsidRDefault="003247F6" w:rsidP="003247F6">
            <w:pPr>
              <w:widowControl/>
              <w:jc w:val="left"/>
              <w:rPr>
                <w:ins w:id="10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09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0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EA0833" w14:textId="77777777" w:rsidR="003247F6" w:rsidRPr="003247F6" w:rsidRDefault="003247F6" w:rsidP="003247F6">
            <w:pPr>
              <w:widowControl/>
              <w:jc w:val="right"/>
              <w:rPr>
                <w:ins w:id="11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12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122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3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498B3B" w14:textId="77777777" w:rsidR="003247F6" w:rsidRPr="003247F6" w:rsidRDefault="003247F6" w:rsidP="003247F6">
            <w:pPr>
              <w:widowControl/>
              <w:jc w:val="right"/>
              <w:rPr>
                <w:ins w:id="11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15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6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D6F3645" w14:textId="77777777" w:rsidR="003247F6" w:rsidRPr="003247F6" w:rsidRDefault="003247F6" w:rsidP="003247F6">
            <w:pPr>
              <w:widowControl/>
              <w:jc w:val="right"/>
              <w:rPr>
                <w:ins w:id="11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18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168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9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E81B4C1" w14:textId="77777777" w:rsidR="003247F6" w:rsidRPr="003247F6" w:rsidRDefault="003247F6" w:rsidP="003247F6">
            <w:pPr>
              <w:widowControl/>
              <w:jc w:val="right"/>
              <w:rPr>
                <w:ins w:id="12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21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70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2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003916" w14:textId="77777777" w:rsidR="003247F6" w:rsidRPr="003247F6" w:rsidRDefault="003247F6" w:rsidP="003247F6">
            <w:pPr>
              <w:widowControl/>
              <w:jc w:val="right"/>
              <w:rPr>
                <w:ins w:id="12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24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5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9AED44" w14:textId="77777777" w:rsidR="003247F6" w:rsidRPr="003247F6" w:rsidRDefault="003247F6" w:rsidP="003247F6">
            <w:pPr>
              <w:widowControl/>
              <w:jc w:val="right"/>
              <w:rPr>
                <w:ins w:id="12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27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28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8D0F3D" w14:textId="77777777" w:rsidR="003247F6" w:rsidRPr="003247F6" w:rsidRDefault="003247F6" w:rsidP="003247F6">
            <w:pPr>
              <w:widowControl/>
              <w:jc w:val="left"/>
              <w:rPr>
                <w:ins w:id="12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30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1" w:author="Dark Spider" w:date="2016-07-27T21:3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8E6038" w14:textId="77777777" w:rsidR="003247F6" w:rsidRPr="003247F6" w:rsidRDefault="003247F6" w:rsidP="003247F6">
            <w:pPr>
              <w:widowControl/>
              <w:jc w:val="right"/>
              <w:rPr>
                <w:ins w:id="13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33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2003/4/15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34" w:author="Dark Spider" w:date="2016-07-27T21:34:00Z">
              <w:tcPr>
                <w:tcW w:w="6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90DFBA4" w14:textId="77777777" w:rsidR="003247F6" w:rsidRPr="003247F6" w:rsidRDefault="003247F6" w:rsidP="003247F6">
            <w:pPr>
              <w:widowControl/>
              <w:jc w:val="right"/>
              <w:rPr>
                <w:ins w:id="13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36" w:author="Dark Spider" w:date="2016-07-27T21:34:00Z">
              <w:r w:rsidRPr="003247F6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-14</w:t>
              </w:r>
            </w:ins>
          </w:p>
        </w:tc>
      </w:tr>
    </w:tbl>
    <w:p w14:paraId="3DFF4962" w14:textId="77777777" w:rsidR="001B43A3" w:rsidRDefault="001B43A3" w:rsidP="00B12B46">
      <w:pPr>
        <w:pStyle w:val="a3"/>
        <w:rPr>
          <w:rFonts w:hAnsi="宋体" w:cs="宋体"/>
        </w:rPr>
      </w:pPr>
    </w:p>
    <w:p w14:paraId="05AF1C3B" w14:textId="77777777" w:rsidR="001B43A3" w:rsidRDefault="001B43A3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Mapping Specs:</w:t>
      </w:r>
    </w:p>
    <w:p w14:paraId="766647B1" w14:textId="77777777" w:rsidR="00CD545B" w:rsidRDefault="00CD545B" w:rsidP="00CD545B">
      <w:pPr>
        <w:pStyle w:val="a3"/>
        <w:ind w:firstLine="420"/>
        <w:rPr>
          <w:ins w:id="137" w:author="Dark Spider" w:date="2016-07-27T22:21:00Z"/>
          <w:rFonts w:hAnsi="宋体" w:cs="宋体"/>
        </w:rPr>
      </w:pPr>
    </w:p>
    <w:tbl>
      <w:tblPr>
        <w:tblW w:w="10560" w:type="dxa"/>
        <w:jc w:val="center"/>
        <w:tblLook w:val="04A0" w:firstRow="1" w:lastRow="0" w:firstColumn="1" w:lastColumn="0" w:noHBand="0" w:noVBand="1"/>
      </w:tblPr>
      <w:tblGrid>
        <w:gridCol w:w="1140"/>
        <w:gridCol w:w="3180"/>
        <w:gridCol w:w="660"/>
        <w:gridCol w:w="1140"/>
        <w:gridCol w:w="660"/>
        <w:gridCol w:w="3780"/>
      </w:tblGrid>
      <w:tr w:rsidR="00CD545B" w:rsidRPr="008B678D" w14:paraId="7AEDA25B" w14:textId="77777777" w:rsidTr="00BE75E5">
        <w:trPr>
          <w:trHeight w:val="270"/>
          <w:tblHeader/>
          <w:jc w:val="center"/>
          <w:ins w:id="138" w:author="Dark Spider" w:date="2016-07-27T22:21:00Z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D95A0B" w14:textId="77777777" w:rsidR="00CD545B" w:rsidRPr="008B678D" w:rsidRDefault="00CD545B" w:rsidP="00BE75E5">
            <w:pPr>
              <w:widowControl/>
              <w:jc w:val="left"/>
              <w:rPr>
                <w:ins w:id="139" w:author="Dark Spider" w:date="2016-07-27T22:21:00Z"/>
                <w:rFonts w:ascii="宋体" w:eastAsia="宋体" w:hAnsi="宋体" w:cs="宋体"/>
                <w:color w:val="000000"/>
                <w:kern w:val="0"/>
                <w:sz w:val="22"/>
              </w:rPr>
            </w:pPr>
            <w:ins w:id="14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Variable</w:t>
              </w:r>
            </w:ins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6044DE" w14:textId="77777777" w:rsidR="00CD545B" w:rsidRPr="008B678D" w:rsidRDefault="00CD545B" w:rsidP="00BE75E5">
            <w:pPr>
              <w:widowControl/>
              <w:jc w:val="left"/>
              <w:rPr>
                <w:ins w:id="14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4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Label</w:t>
              </w:r>
            </w:ins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D3ECF92" w14:textId="77777777" w:rsidR="00CD545B" w:rsidRPr="008B678D" w:rsidRDefault="00CD545B" w:rsidP="00BE75E5">
            <w:pPr>
              <w:widowControl/>
              <w:jc w:val="left"/>
              <w:rPr>
                <w:ins w:id="14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4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Type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ADBC20" w14:textId="77777777" w:rsidR="00CD545B" w:rsidRPr="008B678D" w:rsidRDefault="00CD545B" w:rsidP="00BE75E5">
            <w:pPr>
              <w:widowControl/>
              <w:jc w:val="left"/>
              <w:rPr>
                <w:ins w:id="14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4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Codelist</w:t>
              </w:r>
            </w:ins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16F848" w14:textId="77777777" w:rsidR="00CD545B" w:rsidRPr="008B678D" w:rsidRDefault="00CD545B" w:rsidP="00BE75E5">
            <w:pPr>
              <w:widowControl/>
              <w:jc w:val="left"/>
              <w:rPr>
                <w:ins w:id="14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4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Core</w:t>
              </w:r>
            </w:ins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3FC823" w14:textId="77777777" w:rsidR="00CD545B" w:rsidRPr="008B678D" w:rsidRDefault="00CD545B" w:rsidP="00BE75E5">
            <w:pPr>
              <w:widowControl/>
              <w:jc w:val="left"/>
              <w:rPr>
                <w:ins w:id="14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5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Source/Derivation/Comments</w:t>
              </w:r>
            </w:ins>
          </w:p>
        </w:tc>
      </w:tr>
      <w:tr w:rsidR="00CD545B" w:rsidRPr="008B678D" w14:paraId="7195D5F3" w14:textId="77777777" w:rsidTr="00BE75E5">
        <w:trPr>
          <w:trHeight w:val="270"/>
          <w:jc w:val="center"/>
          <w:ins w:id="151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6D61" w14:textId="77777777" w:rsidR="00CD545B" w:rsidRPr="008B678D" w:rsidRDefault="00CD545B" w:rsidP="00BE75E5">
            <w:pPr>
              <w:widowControl/>
              <w:jc w:val="left"/>
              <w:rPr>
                <w:ins w:id="15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5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STUDYID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E081" w14:textId="77777777" w:rsidR="00CD545B" w:rsidRPr="008B678D" w:rsidRDefault="00CD545B" w:rsidP="00BE75E5">
            <w:pPr>
              <w:widowControl/>
              <w:jc w:val="left"/>
              <w:rPr>
                <w:ins w:id="15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5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Study Identifier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8C88" w14:textId="77777777" w:rsidR="00CD545B" w:rsidRPr="008B678D" w:rsidRDefault="00CD545B" w:rsidP="00BE75E5">
            <w:pPr>
              <w:widowControl/>
              <w:jc w:val="left"/>
              <w:rPr>
                <w:ins w:id="15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5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04D0" w14:textId="77777777" w:rsidR="00CD545B" w:rsidRPr="008B678D" w:rsidRDefault="00CD545B" w:rsidP="00BE75E5">
            <w:pPr>
              <w:widowControl/>
              <w:jc w:val="left"/>
              <w:rPr>
                <w:ins w:id="15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5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7D60" w14:textId="77777777" w:rsidR="00CD545B" w:rsidRPr="008B678D" w:rsidRDefault="00CD545B" w:rsidP="00BE75E5">
            <w:pPr>
              <w:widowControl/>
              <w:jc w:val="left"/>
              <w:rPr>
                <w:ins w:id="16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6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Req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8F3C" w14:textId="77777777" w:rsidR="00CD545B" w:rsidRPr="008B678D" w:rsidRDefault="00CD545B" w:rsidP="00BE75E5">
            <w:pPr>
              <w:widowControl/>
              <w:jc w:val="left"/>
              <w:rPr>
                <w:ins w:id="16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6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RAW.VS.STUDYID</w:t>
              </w:r>
            </w:ins>
          </w:p>
        </w:tc>
      </w:tr>
      <w:tr w:rsidR="00CD545B" w:rsidRPr="008B678D" w14:paraId="5FE75C12" w14:textId="77777777" w:rsidTr="00BE75E5">
        <w:trPr>
          <w:trHeight w:val="270"/>
          <w:jc w:val="center"/>
          <w:ins w:id="164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AD5C" w14:textId="77777777" w:rsidR="00CD545B" w:rsidRPr="008B678D" w:rsidRDefault="00CD545B" w:rsidP="00BE75E5">
            <w:pPr>
              <w:widowControl/>
              <w:jc w:val="left"/>
              <w:rPr>
                <w:ins w:id="16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6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DOMAIN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736C" w14:textId="77777777" w:rsidR="00CD545B" w:rsidRPr="008B678D" w:rsidRDefault="00CD545B" w:rsidP="00BE75E5">
            <w:pPr>
              <w:widowControl/>
              <w:jc w:val="left"/>
              <w:rPr>
                <w:ins w:id="16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6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Domain Abbreviation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B746" w14:textId="77777777" w:rsidR="00CD545B" w:rsidRPr="008B678D" w:rsidRDefault="00CD545B" w:rsidP="00BE75E5">
            <w:pPr>
              <w:widowControl/>
              <w:jc w:val="left"/>
              <w:rPr>
                <w:ins w:id="16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7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C561" w14:textId="77777777" w:rsidR="00CD545B" w:rsidRPr="008B678D" w:rsidRDefault="00CD545B" w:rsidP="00BE75E5">
            <w:pPr>
              <w:widowControl/>
              <w:jc w:val="left"/>
              <w:rPr>
                <w:ins w:id="17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7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008FB" w14:textId="77777777" w:rsidR="00CD545B" w:rsidRPr="008B678D" w:rsidRDefault="00CD545B" w:rsidP="00BE75E5">
            <w:pPr>
              <w:widowControl/>
              <w:jc w:val="left"/>
              <w:rPr>
                <w:ins w:id="17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7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Req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70DB" w14:textId="77777777" w:rsidR="00CD545B" w:rsidRPr="008B678D" w:rsidRDefault="00CD545B" w:rsidP="00BE75E5">
            <w:pPr>
              <w:widowControl/>
              <w:jc w:val="left"/>
              <w:rPr>
                <w:ins w:id="17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7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RAW.VS.DOMAIN</w:t>
              </w:r>
            </w:ins>
          </w:p>
        </w:tc>
      </w:tr>
      <w:tr w:rsidR="00CD545B" w:rsidRPr="008B678D" w14:paraId="68E9091A" w14:textId="77777777" w:rsidTr="00BE75E5">
        <w:trPr>
          <w:trHeight w:val="270"/>
          <w:jc w:val="center"/>
          <w:ins w:id="177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0890" w14:textId="77777777" w:rsidR="00CD545B" w:rsidRPr="008B678D" w:rsidRDefault="00CD545B" w:rsidP="00BE75E5">
            <w:pPr>
              <w:widowControl/>
              <w:jc w:val="left"/>
              <w:rPr>
                <w:ins w:id="17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7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USUBJID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956FB" w14:textId="77777777" w:rsidR="00CD545B" w:rsidRPr="008B678D" w:rsidRDefault="00CD545B" w:rsidP="00BE75E5">
            <w:pPr>
              <w:widowControl/>
              <w:jc w:val="left"/>
              <w:rPr>
                <w:ins w:id="18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8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Unique Subject Identifier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866B" w14:textId="77777777" w:rsidR="00CD545B" w:rsidRPr="008B678D" w:rsidRDefault="00CD545B" w:rsidP="00BE75E5">
            <w:pPr>
              <w:widowControl/>
              <w:jc w:val="left"/>
              <w:rPr>
                <w:ins w:id="18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8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894A" w14:textId="77777777" w:rsidR="00CD545B" w:rsidRPr="008B678D" w:rsidRDefault="00CD545B" w:rsidP="00BE75E5">
            <w:pPr>
              <w:widowControl/>
              <w:jc w:val="left"/>
              <w:rPr>
                <w:ins w:id="18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8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E019" w14:textId="77777777" w:rsidR="00CD545B" w:rsidRPr="008B678D" w:rsidRDefault="00CD545B" w:rsidP="00BE75E5">
            <w:pPr>
              <w:widowControl/>
              <w:jc w:val="left"/>
              <w:rPr>
                <w:ins w:id="18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8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Req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D2DC" w14:textId="77777777" w:rsidR="00CD545B" w:rsidRPr="008B678D" w:rsidRDefault="00CD545B" w:rsidP="00BE75E5">
            <w:pPr>
              <w:widowControl/>
              <w:jc w:val="left"/>
              <w:rPr>
                <w:ins w:id="18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8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RAW.VS.USUBJID</w:t>
              </w:r>
            </w:ins>
          </w:p>
        </w:tc>
      </w:tr>
      <w:tr w:rsidR="00CD545B" w:rsidRPr="008B678D" w14:paraId="7EE16F8C" w14:textId="77777777" w:rsidTr="00BE75E5">
        <w:trPr>
          <w:trHeight w:val="1350"/>
          <w:jc w:val="center"/>
          <w:ins w:id="190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19B7" w14:textId="77777777" w:rsidR="00CD545B" w:rsidRPr="008B678D" w:rsidRDefault="00CD545B" w:rsidP="00BE75E5">
            <w:pPr>
              <w:widowControl/>
              <w:jc w:val="left"/>
              <w:rPr>
                <w:ins w:id="19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9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A5135" w14:textId="77777777" w:rsidR="00CD545B" w:rsidRPr="008B678D" w:rsidRDefault="00CD545B" w:rsidP="00BE75E5">
            <w:pPr>
              <w:widowControl/>
              <w:jc w:val="left"/>
              <w:rPr>
                <w:ins w:id="19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9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Sequence Number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1BEB" w14:textId="77777777" w:rsidR="00CD545B" w:rsidRPr="008B678D" w:rsidRDefault="00CD545B" w:rsidP="00BE75E5">
            <w:pPr>
              <w:widowControl/>
              <w:jc w:val="left"/>
              <w:rPr>
                <w:ins w:id="19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9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Num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DF304" w14:textId="77777777" w:rsidR="00CD545B" w:rsidRPr="008B678D" w:rsidRDefault="00CD545B" w:rsidP="00BE75E5">
            <w:pPr>
              <w:widowControl/>
              <w:jc w:val="left"/>
              <w:rPr>
                <w:ins w:id="19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19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C8D5" w14:textId="77777777" w:rsidR="00CD545B" w:rsidRPr="008B678D" w:rsidRDefault="00CD545B" w:rsidP="00BE75E5">
            <w:pPr>
              <w:widowControl/>
              <w:jc w:val="left"/>
              <w:rPr>
                <w:ins w:id="19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0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Req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47D4" w14:textId="77777777" w:rsidR="00CD545B" w:rsidRPr="008B678D" w:rsidRDefault="00CD545B" w:rsidP="00BE75E5">
            <w:pPr>
              <w:widowControl/>
              <w:jc w:val="left"/>
              <w:rPr>
                <w:ins w:id="20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0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Derived, sort by USUBJID VISITNUM VSTESTCD, first record of a subject assign 1, accumulate by 1 for following records.</w:t>
              </w:r>
            </w:ins>
          </w:p>
        </w:tc>
      </w:tr>
      <w:tr w:rsidR="00CD545B" w:rsidRPr="008B678D" w14:paraId="2C0C4D6A" w14:textId="77777777" w:rsidTr="00BE75E5">
        <w:trPr>
          <w:trHeight w:val="540"/>
          <w:jc w:val="center"/>
          <w:ins w:id="203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3E67" w14:textId="77777777" w:rsidR="00CD545B" w:rsidRPr="008B678D" w:rsidRDefault="00CD545B" w:rsidP="00BE75E5">
            <w:pPr>
              <w:widowControl/>
              <w:jc w:val="left"/>
              <w:rPr>
                <w:ins w:id="20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0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VSTESTCD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C8A9" w14:textId="77777777" w:rsidR="00CD545B" w:rsidRPr="008B678D" w:rsidRDefault="00CD545B" w:rsidP="00BE75E5">
            <w:pPr>
              <w:widowControl/>
              <w:jc w:val="left"/>
              <w:rPr>
                <w:ins w:id="20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0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Vital Signs Test Short Name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F407" w14:textId="77777777" w:rsidR="00CD545B" w:rsidRPr="008B678D" w:rsidRDefault="00CD545B" w:rsidP="00BE75E5">
            <w:pPr>
              <w:widowControl/>
              <w:jc w:val="left"/>
              <w:rPr>
                <w:ins w:id="20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0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B50" w14:textId="77777777" w:rsidR="00CD545B" w:rsidRPr="008B678D" w:rsidRDefault="00CD545B" w:rsidP="00BE75E5">
            <w:pPr>
              <w:widowControl/>
              <w:jc w:val="left"/>
              <w:rPr>
                <w:ins w:id="21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1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VSTESTCD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460B" w14:textId="77777777" w:rsidR="00CD545B" w:rsidRPr="008B678D" w:rsidRDefault="00CD545B" w:rsidP="00BE75E5">
            <w:pPr>
              <w:widowControl/>
              <w:jc w:val="left"/>
              <w:rPr>
                <w:ins w:id="21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1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Req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091C" w14:textId="77777777" w:rsidR="00CD545B" w:rsidRPr="008B678D" w:rsidRDefault="00CD545B" w:rsidP="00BE75E5">
            <w:pPr>
              <w:widowControl/>
              <w:jc w:val="left"/>
              <w:rPr>
                <w:ins w:id="21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1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Assigned: RAW.VS, SYSBP DIABP HEIGHT WEIGHT PULSE</w:t>
              </w:r>
            </w:ins>
          </w:p>
        </w:tc>
      </w:tr>
      <w:tr w:rsidR="00CD545B" w:rsidRPr="008B678D" w14:paraId="34232AB7" w14:textId="77777777" w:rsidTr="00BE75E5">
        <w:trPr>
          <w:trHeight w:val="270"/>
          <w:jc w:val="center"/>
          <w:ins w:id="216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B7F7" w14:textId="77777777" w:rsidR="00CD545B" w:rsidRPr="008B678D" w:rsidRDefault="00CD545B" w:rsidP="00BE75E5">
            <w:pPr>
              <w:widowControl/>
              <w:jc w:val="left"/>
              <w:rPr>
                <w:ins w:id="21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1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VSTEST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847A" w14:textId="77777777" w:rsidR="00CD545B" w:rsidRPr="008B678D" w:rsidRDefault="00CD545B" w:rsidP="00BE75E5">
            <w:pPr>
              <w:widowControl/>
              <w:jc w:val="left"/>
              <w:rPr>
                <w:ins w:id="21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2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Vital Signs Test Name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1F01" w14:textId="77777777" w:rsidR="00CD545B" w:rsidRPr="008B678D" w:rsidRDefault="00CD545B" w:rsidP="00BE75E5">
            <w:pPr>
              <w:widowControl/>
              <w:jc w:val="left"/>
              <w:rPr>
                <w:ins w:id="22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2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254F" w14:textId="77777777" w:rsidR="00CD545B" w:rsidRPr="008B678D" w:rsidRDefault="00CD545B" w:rsidP="00BE75E5">
            <w:pPr>
              <w:widowControl/>
              <w:jc w:val="left"/>
              <w:rPr>
                <w:ins w:id="22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2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VSTEST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0729" w14:textId="77777777" w:rsidR="00CD545B" w:rsidRPr="008B678D" w:rsidRDefault="00CD545B" w:rsidP="00BE75E5">
            <w:pPr>
              <w:widowControl/>
              <w:jc w:val="left"/>
              <w:rPr>
                <w:ins w:id="22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2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Req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AA53" w14:textId="77777777" w:rsidR="00CD545B" w:rsidRPr="008B678D" w:rsidRDefault="00CD545B" w:rsidP="00BE75E5">
            <w:pPr>
              <w:widowControl/>
              <w:jc w:val="left"/>
              <w:rPr>
                <w:ins w:id="22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2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Assigned.</w:t>
              </w:r>
            </w:ins>
          </w:p>
        </w:tc>
      </w:tr>
      <w:tr w:rsidR="00CD545B" w:rsidRPr="008B678D" w14:paraId="559E7DCA" w14:textId="77777777" w:rsidTr="00BE75E5">
        <w:trPr>
          <w:trHeight w:val="810"/>
          <w:jc w:val="center"/>
          <w:ins w:id="229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6BEC" w14:textId="77777777" w:rsidR="00CD545B" w:rsidRPr="008B678D" w:rsidRDefault="00CD545B" w:rsidP="00BE75E5">
            <w:pPr>
              <w:widowControl/>
              <w:jc w:val="left"/>
              <w:rPr>
                <w:ins w:id="23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3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VSORRES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B147A" w14:textId="77777777" w:rsidR="00CD545B" w:rsidRPr="008B678D" w:rsidRDefault="00CD545B" w:rsidP="00BE75E5">
            <w:pPr>
              <w:widowControl/>
              <w:jc w:val="left"/>
              <w:rPr>
                <w:ins w:id="23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3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Result or Finding in Original Units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5AB2" w14:textId="77777777" w:rsidR="00CD545B" w:rsidRPr="008B678D" w:rsidRDefault="00CD545B" w:rsidP="00BE75E5">
            <w:pPr>
              <w:widowControl/>
              <w:jc w:val="left"/>
              <w:rPr>
                <w:ins w:id="23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3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385B" w14:textId="77777777" w:rsidR="00CD545B" w:rsidRPr="008B678D" w:rsidRDefault="00CD545B" w:rsidP="00BE75E5">
            <w:pPr>
              <w:widowControl/>
              <w:jc w:val="left"/>
              <w:rPr>
                <w:ins w:id="23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3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BECA" w14:textId="77777777" w:rsidR="00CD545B" w:rsidRPr="008B678D" w:rsidRDefault="00CD545B" w:rsidP="00BE75E5">
            <w:pPr>
              <w:widowControl/>
              <w:jc w:val="left"/>
              <w:rPr>
                <w:ins w:id="23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3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5360" w14:textId="77777777" w:rsidR="00CD545B" w:rsidRPr="008B678D" w:rsidRDefault="00CD545B" w:rsidP="00BE75E5">
            <w:pPr>
              <w:widowControl/>
              <w:jc w:val="left"/>
              <w:rPr>
                <w:ins w:id="24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4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Derived: transpose from RAW.VS, SYSBP DIABP HEIGHT WEIGHT PULSE</w:t>
              </w:r>
            </w:ins>
          </w:p>
        </w:tc>
      </w:tr>
      <w:tr w:rsidR="00CD545B" w:rsidRPr="008B678D" w14:paraId="6F97A5CF" w14:textId="77777777" w:rsidTr="00BE75E5">
        <w:trPr>
          <w:trHeight w:val="1620"/>
          <w:jc w:val="center"/>
          <w:ins w:id="242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8839" w14:textId="77777777" w:rsidR="00CD545B" w:rsidRPr="008B678D" w:rsidRDefault="00CD545B" w:rsidP="00BE75E5">
            <w:pPr>
              <w:widowControl/>
              <w:jc w:val="left"/>
              <w:rPr>
                <w:ins w:id="24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4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VSORRESU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C461" w14:textId="77777777" w:rsidR="00CD545B" w:rsidRPr="008B678D" w:rsidRDefault="00CD545B" w:rsidP="00BE75E5">
            <w:pPr>
              <w:widowControl/>
              <w:jc w:val="left"/>
              <w:rPr>
                <w:ins w:id="24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4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Original Units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96A0" w14:textId="77777777" w:rsidR="00CD545B" w:rsidRPr="008B678D" w:rsidRDefault="00CD545B" w:rsidP="00BE75E5">
            <w:pPr>
              <w:widowControl/>
              <w:jc w:val="left"/>
              <w:rPr>
                <w:ins w:id="24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4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6CB7" w14:textId="77777777" w:rsidR="00CD545B" w:rsidRPr="008B678D" w:rsidRDefault="00CD545B" w:rsidP="00BE75E5">
            <w:pPr>
              <w:widowControl/>
              <w:jc w:val="left"/>
              <w:rPr>
                <w:ins w:id="24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5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743C" w14:textId="77777777" w:rsidR="00CD545B" w:rsidRPr="008B678D" w:rsidRDefault="00CD545B" w:rsidP="00BE75E5">
            <w:pPr>
              <w:widowControl/>
              <w:jc w:val="left"/>
              <w:rPr>
                <w:ins w:id="25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5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EDC5" w14:textId="77777777" w:rsidR="00CD545B" w:rsidRPr="008B678D" w:rsidRDefault="00CD545B" w:rsidP="00BE75E5">
            <w:pPr>
              <w:widowControl/>
              <w:jc w:val="left"/>
              <w:rPr>
                <w:ins w:id="25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5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Assigned:</w:t>
              </w:r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br/>
                <w:t>SYSBP mmHg</w:t>
              </w:r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br/>
                <w:t>DIABP mmHg</w:t>
              </w:r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br/>
                <w:t>HEIGHT cm</w:t>
              </w:r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br/>
                <w:t>WEIGHT kg</w:t>
              </w:r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br/>
                <w:t>PULSE BEATS/MIN</w:t>
              </w:r>
            </w:ins>
          </w:p>
        </w:tc>
      </w:tr>
      <w:tr w:rsidR="00CD545B" w:rsidRPr="008B678D" w14:paraId="0E1B8067" w14:textId="77777777" w:rsidTr="00BE75E5">
        <w:trPr>
          <w:trHeight w:val="540"/>
          <w:jc w:val="center"/>
          <w:ins w:id="255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F129" w14:textId="77777777" w:rsidR="00CD545B" w:rsidRPr="008B678D" w:rsidRDefault="00CD545B" w:rsidP="00BE75E5">
            <w:pPr>
              <w:widowControl/>
              <w:jc w:val="left"/>
              <w:rPr>
                <w:ins w:id="25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5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VSSTRESC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6838" w14:textId="77777777" w:rsidR="00CD545B" w:rsidRPr="008B678D" w:rsidRDefault="00CD545B" w:rsidP="00BE75E5">
            <w:pPr>
              <w:widowControl/>
              <w:jc w:val="left"/>
              <w:rPr>
                <w:ins w:id="25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5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Character Result/Finding in Std Format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FA45" w14:textId="77777777" w:rsidR="00CD545B" w:rsidRPr="008B678D" w:rsidRDefault="00CD545B" w:rsidP="00BE75E5">
            <w:pPr>
              <w:widowControl/>
              <w:jc w:val="left"/>
              <w:rPr>
                <w:ins w:id="26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6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FF4F" w14:textId="77777777" w:rsidR="00CD545B" w:rsidRPr="008B678D" w:rsidRDefault="00CD545B" w:rsidP="00BE75E5">
            <w:pPr>
              <w:widowControl/>
              <w:jc w:val="left"/>
              <w:rPr>
                <w:ins w:id="26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6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562A" w14:textId="77777777" w:rsidR="00CD545B" w:rsidRPr="008B678D" w:rsidRDefault="00CD545B" w:rsidP="00BE75E5">
            <w:pPr>
              <w:widowControl/>
              <w:jc w:val="left"/>
              <w:rPr>
                <w:ins w:id="26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6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247" w14:textId="77777777" w:rsidR="00CD545B" w:rsidRPr="008B678D" w:rsidRDefault="00CD545B" w:rsidP="00BE75E5">
            <w:pPr>
              <w:widowControl/>
              <w:jc w:val="left"/>
              <w:rPr>
                <w:ins w:id="26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6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Derived: VSORRES</w:t>
              </w:r>
            </w:ins>
          </w:p>
        </w:tc>
      </w:tr>
      <w:tr w:rsidR="00CD545B" w:rsidRPr="008B678D" w14:paraId="4BB70022" w14:textId="77777777" w:rsidTr="00BE75E5">
        <w:trPr>
          <w:trHeight w:val="540"/>
          <w:jc w:val="center"/>
          <w:ins w:id="268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A464" w14:textId="77777777" w:rsidR="00CD545B" w:rsidRPr="008B678D" w:rsidRDefault="00CD545B" w:rsidP="00BE75E5">
            <w:pPr>
              <w:widowControl/>
              <w:jc w:val="left"/>
              <w:rPr>
                <w:ins w:id="26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7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VSSTRESN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A48" w14:textId="77777777" w:rsidR="00CD545B" w:rsidRPr="008B678D" w:rsidRDefault="00CD545B" w:rsidP="00BE75E5">
            <w:pPr>
              <w:widowControl/>
              <w:jc w:val="left"/>
              <w:rPr>
                <w:ins w:id="27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7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Numeric Result/Finding in Standard Units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C97D" w14:textId="77777777" w:rsidR="00CD545B" w:rsidRPr="008B678D" w:rsidRDefault="00CD545B" w:rsidP="00BE75E5">
            <w:pPr>
              <w:widowControl/>
              <w:jc w:val="left"/>
              <w:rPr>
                <w:ins w:id="27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7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Num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9622" w14:textId="77777777" w:rsidR="00CD545B" w:rsidRPr="008B678D" w:rsidRDefault="00CD545B" w:rsidP="00BE75E5">
            <w:pPr>
              <w:widowControl/>
              <w:jc w:val="left"/>
              <w:rPr>
                <w:ins w:id="27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7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590A" w14:textId="77777777" w:rsidR="00CD545B" w:rsidRPr="008B678D" w:rsidRDefault="00CD545B" w:rsidP="00BE75E5">
            <w:pPr>
              <w:widowControl/>
              <w:jc w:val="left"/>
              <w:rPr>
                <w:ins w:id="27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7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A16F" w14:textId="77777777" w:rsidR="00CD545B" w:rsidRPr="008B678D" w:rsidRDefault="00CD545B" w:rsidP="00BE75E5">
            <w:pPr>
              <w:widowControl/>
              <w:jc w:val="left"/>
              <w:rPr>
                <w:ins w:id="27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8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Derived: input(VSORRES,?best.)</w:t>
              </w:r>
            </w:ins>
          </w:p>
        </w:tc>
      </w:tr>
      <w:tr w:rsidR="00CD545B" w:rsidRPr="008B678D" w14:paraId="1A8865B4" w14:textId="77777777" w:rsidTr="00BE75E5">
        <w:trPr>
          <w:trHeight w:val="270"/>
          <w:jc w:val="center"/>
          <w:ins w:id="281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E5E7" w14:textId="77777777" w:rsidR="00CD545B" w:rsidRPr="008B678D" w:rsidRDefault="00CD545B" w:rsidP="00BE75E5">
            <w:pPr>
              <w:widowControl/>
              <w:jc w:val="left"/>
              <w:rPr>
                <w:ins w:id="28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8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VSSTRESU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CA8AF" w14:textId="77777777" w:rsidR="00CD545B" w:rsidRPr="008B678D" w:rsidRDefault="00CD545B" w:rsidP="00BE75E5">
            <w:pPr>
              <w:widowControl/>
              <w:jc w:val="left"/>
              <w:rPr>
                <w:ins w:id="28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8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Standard Units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0C47" w14:textId="77777777" w:rsidR="00CD545B" w:rsidRPr="008B678D" w:rsidRDefault="00CD545B" w:rsidP="00BE75E5">
            <w:pPr>
              <w:widowControl/>
              <w:jc w:val="left"/>
              <w:rPr>
                <w:ins w:id="28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8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DD4E" w14:textId="77777777" w:rsidR="00CD545B" w:rsidRPr="008B678D" w:rsidRDefault="00CD545B" w:rsidP="00BE75E5">
            <w:pPr>
              <w:widowControl/>
              <w:jc w:val="left"/>
              <w:rPr>
                <w:ins w:id="28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8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C730" w14:textId="77777777" w:rsidR="00CD545B" w:rsidRPr="008B678D" w:rsidRDefault="00CD545B" w:rsidP="00BE75E5">
            <w:pPr>
              <w:widowControl/>
              <w:jc w:val="left"/>
              <w:rPr>
                <w:ins w:id="29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9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4BB6" w14:textId="77777777" w:rsidR="00CD545B" w:rsidRPr="008B678D" w:rsidRDefault="00CD545B" w:rsidP="00BE75E5">
            <w:pPr>
              <w:widowControl/>
              <w:jc w:val="left"/>
              <w:rPr>
                <w:ins w:id="29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9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Derived: VSORRESU</w:t>
              </w:r>
            </w:ins>
          </w:p>
        </w:tc>
      </w:tr>
      <w:tr w:rsidR="00CD545B" w:rsidRPr="008B678D" w14:paraId="3E1134F4" w14:textId="77777777" w:rsidTr="00BE75E5">
        <w:trPr>
          <w:trHeight w:val="270"/>
          <w:jc w:val="center"/>
          <w:ins w:id="294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6308" w14:textId="77777777" w:rsidR="00CD545B" w:rsidRPr="008B678D" w:rsidRDefault="00CD545B" w:rsidP="00BE75E5">
            <w:pPr>
              <w:widowControl/>
              <w:jc w:val="left"/>
              <w:rPr>
                <w:ins w:id="29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9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VISITNUM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E3666" w14:textId="77777777" w:rsidR="00CD545B" w:rsidRPr="008B678D" w:rsidRDefault="00CD545B" w:rsidP="00BE75E5">
            <w:pPr>
              <w:widowControl/>
              <w:jc w:val="left"/>
              <w:rPr>
                <w:ins w:id="29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29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 Number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B0B5" w14:textId="77777777" w:rsidR="00CD545B" w:rsidRPr="008B678D" w:rsidRDefault="00CD545B" w:rsidP="00BE75E5">
            <w:pPr>
              <w:widowControl/>
              <w:jc w:val="left"/>
              <w:rPr>
                <w:ins w:id="29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0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Num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FECC" w14:textId="77777777" w:rsidR="00CD545B" w:rsidRPr="008B678D" w:rsidRDefault="00CD545B" w:rsidP="00BE75E5">
            <w:pPr>
              <w:widowControl/>
              <w:jc w:val="left"/>
              <w:rPr>
                <w:ins w:id="30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0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B94B" w14:textId="77777777" w:rsidR="00CD545B" w:rsidRPr="008B678D" w:rsidRDefault="00CD545B" w:rsidP="00BE75E5">
            <w:pPr>
              <w:widowControl/>
              <w:jc w:val="left"/>
              <w:rPr>
                <w:ins w:id="30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0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3C46" w14:textId="77777777" w:rsidR="00CD545B" w:rsidRPr="008B678D" w:rsidRDefault="00CD545B" w:rsidP="00BE75E5">
            <w:pPr>
              <w:widowControl/>
              <w:jc w:val="left"/>
              <w:rPr>
                <w:ins w:id="30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0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RAW.VS.VISITNUM</w:t>
              </w:r>
            </w:ins>
          </w:p>
        </w:tc>
      </w:tr>
      <w:tr w:rsidR="00CD545B" w:rsidRPr="008B678D" w14:paraId="1D2DC6EC" w14:textId="77777777" w:rsidTr="00BE75E5">
        <w:trPr>
          <w:trHeight w:val="270"/>
          <w:jc w:val="center"/>
          <w:ins w:id="307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4138" w14:textId="77777777" w:rsidR="00CD545B" w:rsidRPr="008B678D" w:rsidRDefault="00CD545B" w:rsidP="00BE75E5">
            <w:pPr>
              <w:widowControl/>
              <w:jc w:val="left"/>
              <w:rPr>
                <w:ins w:id="30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0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7CD40" w14:textId="77777777" w:rsidR="00CD545B" w:rsidRPr="008B678D" w:rsidRDefault="00CD545B" w:rsidP="00BE75E5">
            <w:pPr>
              <w:widowControl/>
              <w:jc w:val="left"/>
              <w:rPr>
                <w:ins w:id="31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1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 Name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C3CD" w14:textId="77777777" w:rsidR="00CD545B" w:rsidRPr="008B678D" w:rsidRDefault="00CD545B" w:rsidP="00BE75E5">
            <w:pPr>
              <w:widowControl/>
              <w:jc w:val="left"/>
              <w:rPr>
                <w:ins w:id="31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1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681D" w14:textId="77777777" w:rsidR="00CD545B" w:rsidRPr="008B678D" w:rsidRDefault="00CD545B" w:rsidP="00BE75E5">
            <w:pPr>
              <w:widowControl/>
              <w:jc w:val="left"/>
              <w:rPr>
                <w:ins w:id="31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1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F5CE" w14:textId="77777777" w:rsidR="00CD545B" w:rsidRPr="008B678D" w:rsidRDefault="00CD545B" w:rsidP="00BE75E5">
            <w:pPr>
              <w:widowControl/>
              <w:jc w:val="left"/>
              <w:rPr>
                <w:ins w:id="31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1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Perm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AE6F" w14:textId="77777777" w:rsidR="00CD545B" w:rsidRPr="008B678D" w:rsidRDefault="00CD545B" w:rsidP="00BE75E5">
            <w:pPr>
              <w:widowControl/>
              <w:jc w:val="left"/>
              <w:rPr>
                <w:ins w:id="31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1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RAW.VS.VISIT</w:t>
              </w:r>
            </w:ins>
          </w:p>
        </w:tc>
      </w:tr>
      <w:tr w:rsidR="00CD545B" w:rsidRPr="008B678D" w14:paraId="3BA5E588" w14:textId="77777777" w:rsidTr="00BE75E5">
        <w:trPr>
          <w:trHeight w:val="270"/>
          <w:jc w:val="center"/>
          <w:ins w:id="320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031C" w14:textId="77777777" w:rsidR="00CD545B" w:rsidRPr="008B678D" w:rsidRDefault="00CD545B" w:rsidP="00BE75E5">
            <w:pPr>
              <w:widowControl/>
              <w:jc w:val="left"/>
              <w:rPr>
                <w:ins w:id="32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2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VSDTC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0591" w14:textId="77777777" w:rsidR="00CD545B" w:rsidRPr="008B678D" w:rsidRDefault="00CD545B" w:rsidP="00BE75E5">
            <w:pPr>
              <w:widowControl/>
              <w:jc w:val="left"/>
              <w:rPr>
                <w:ins w:id="323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24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Date/Time of Measurements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34E96" w14:textId="77777777" w:rsidR="00CD545B" w:rsidRPr="008B678D" w:rsidRDefault="00CD545B" w:rsidP="00BE75E5">
            <w:pPr>
              <w:widowControl/>
              <w:jc w:val="left"/>
              <w:rPr>
                <w:ins w:id="325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26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Char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C093" w14:textId="77777777" w:rsidR="00CD545B" w:rsidRPr="008B678D" w:rsidRDefault="00CD545B" w:rsidP="00BE75E5">
            <w:pPr>
              <w:widowControl/>
              <w:jc w:val="left"/>
              <w:rPr>
                <w:ins w:id="327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28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AE48" w14:textId="77777777" w:rsidR="00CD545B" w:rsidRPr="008B678D" w:rsidRDefault="00CD545B" w:rsidP="00BE75E5">
            <w:pPr>
              <w:widowControl/>
              <w:jc w:val="left"/>
              <w:rPr>
                <w:ins w:id="329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30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Exp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C2B2" w14:textId="77777777" w:rsidR="00CD545B" w:rsidRPr="008B678D" w:rsidRDefault="00CD545B" w:rsidP="00BE75E5">
            <w:pPr>
              <w:widowControl/>
              <w:jc w:val="left"/>
              <w:rPr>
                <w:ins w:id="331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32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RAW.VS.VSDTC</w:t>
              </w:r>
            </w:ins>
          </w:p>
        </w:tc>
      </w:tr>
      <w:tr w:rsidR="00CD545B" w:rsidRPr="008B678D" w14:paraId="26CFF6D2" w14:textId="77777777" w:rsidTr="00BE75E5">
        <w:trPr>
          <w:trHeight w:val="270"/>
          <w:jc w:val="center"/>
          <w:ins w:id="333" w:author="Dark Spider" w:date="2016-07-27T22:21:00Z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5518" w14:textId="77777777" w:rsidR="00CD545B" w:rsidRPr="008B678D" w:rsidRDefault="00CD545B" w:rsidP="00BE75E5">
            <w:pPr>
              <w:widowControl/>
              <w:jc w:val="left"/>
              <w:rPr>
                <w:ins w:id="33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3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VSDY</w:t>
              </w:r>
            </w:ins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5D87" w14:textId="77777777" w:rsidR="00CD545B" w:rsidRPr="008B678D" w:rsidRDefault="00CD545B" w:rsidP="00BE75E5">
            <w:pPr>
              <w:widowControl/>
              <w:jc w:val="left"/>
              <w:rPr>
                <w:ins w:id="336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37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Study Day of Vital Signs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B56D" w14:textId="77777777" w:rsidR="00CD545B" w:rsidRPr="008B678D" w:rsidRDefault="00CD545B" w:rsidP="00BE75E5">
            <w:pPr>
              <w:widowControl/>
              <w:jc w:val="left"/>
              <w:rPr>
                <w:ins w:id="338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39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Num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BE9B" w14:textId="77777777" w:rsidR="00CD545B" w:rsidRPr="008B678D" w:rsidRDefault="00CD545B" w:rsidP="00BE75E5">
            <w:pPr>
              <w:widowControl/>
              <w:jc w:val="left"/>
              <w:rPr>
                <w:ins w:id="340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41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405D" w14:textId="77777777" w:rsidR="00CD545B" w:rsidRPr="008B678D" w:rsidRDefault="00CD545B" w:rsidP="00BE75E5">
            <w:pPr>
              <w:widowControl/>
              <w:jc w:val="left"/>
              <w:rPr>
                <w:ins w:id="342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43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Perm</w:t>
              </w:r>
            </w:ins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F398" w14:textId="77777777" w:rsidR="00CD545B" w:rsidRPr="008B678D" w:rsidRDefault="00CD545B" w:rsidP="00BE75E5">
            <w:pPr>
              <w:widowControl/>
              <w:jc w:val="left"/>
              <w:rPr>
                <w:ins w:id="344" w:author="Dark Spider" w:date="2016-07-27T22:21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45" w:author="Dark Spider" w:date="2016-07-27T22:21:00Z">
              <w:r w:rsidRPr="008B678D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RAW.VS.VSDY</w:t>
              </w:r>
            </w:ins>
          </w:p>
        </w:tc>
      </w:tr>
    </w:tbl>
    <w:p w14:paraId="133C9FA6" w14:textId="77777777" w:rsidR="00CD545B" w:rsidRDefault="00CD545B" w:rsidP="00CD545B">
      <w:pPr>
        <w:pStyle w:val="a3"/>
        <w:rPr>
          <w:ins w:id="346" w:author="Dark Spider" w:date="2016-07-27T22:21:00Z"/>
          <w:rFonts w:hAnsi="宋体" w:cs="宋体"/>
        </w:rPr>
      </w:pPr>
    </w:p>
    <w:p w14:paraId="29DABEEE" w14:textId="77777777" w:rsidR="001B43A3" w:rsidRDefault="001B43A3" w:rsidP="00B12B46">
      <w:pPr>
        <w:pStyle w:val="a3"/>
        <w:rPr>
          <w:ins w:id="347" w:author="Dark Spider" w:date="2016-07-27T22:04:00Z"/>
          <w:rFonts w:hAnsi="宋体" w:cs="宋体"/>
        </w:rPr>
      </w:pPr>
    </w:p>
    <w:p w14:paraId="5D5F7F76" w14:textId="77777777" w:rsidR="00FB049B" w:rsidRDefault="00FB049B" w:rsidP="00B12B46">
      <w:pPr>
        <w:pStyle w:val="a3"/>
        <w:rPr>
          <w:ins w:id="348" w:author="Dark Spider" w:date="2016-07-27T22:04:00Z"/>
          <w:rFonts w:hAnsi="宋体" w:cs="宋体"/>
        </w:rPr>
      </w:pPr>
    </w:p>
    <w:p w14:paraId="33A9BAC5" w14:textId="77777777" w:rsidR="00FB049B" w:rsidRDefault="00FB049B" w:rsidP="00B12B46">
      <w:pPr>
        <w:pStyle w:val="a3"/>
        <w:rPr>
          <w:rFonts w:hAnsi="宋体" w:cs="宋体" w:hint="eastAsia"/>
        </w:rPr>
      </w:pPr>
    </w:p>
    <w:p w14:paraId="47DB6C7A" w14:textId="047E29A7" w:rsidR="001B43A3" w:rsidRDefault="001B43A3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/>
        </w:rPr>
        <w:t>SDTM.VS</w:t>
      </w:r>
      <w:ins w:id="349" w:author="Dark Spider" w:date="2016-07-27T22:33:00Z">
        <w:r w:rsidR="00EE5FAD">
          <w:rPr>
            <w:rFonts w:hAnsi="宋体" w:cs="宋体"/>
          </w:rPr>
          <w:t xml:space="preserve"> </w:t>
        </w:r>
        <w:r w:rsidR="00EE5FAD">
          <w:rPr>
            <w:rFonts w:hAnsi="宋体" w:cs="宋体" w:hint="eastAsia"/>
          </w:rPr>
          <w:t>（为</w:t>
        </w:r>
        <w:r w:rsidR="00EE5FAD">
          <w:rPr>
            <w:rFonts w:hAnsi="宋体" w:cs="宋体"/>
          </w:rPr>
          <w:t>展示目的，</w:t>
        </w:r>
        <w:r w:rsidR="00EE5FAD">
          <w:rPr>
            <w:rFonts w:hAnsi="宋体" w:cs="宋体" w:hint="eastAsia"/>
          </w:rPr>
          <w:t>省略</w:t>
        </w:r>
        <w:r w:rsidR="00EE5FAD">
          <w:rPr>
            <w:rFonts w:hAnsi="宋体" w:cs="宋体"/>
          </w:rPr>
          <w:t>了一些变量</w:t>
        </w:r>
        <w:r w:rsidR="00EE5FAD">
          <w:rPr>
            <w:rFonts w:hAnsi="宋体" w:cs="宋体" w:hint="eastAsia"/>
          </w:rPr>
          <w:t>）</w:t>
        </w:r>
      </w:ins>
    </w:p>
    <w:tbl>
      <w:tblPr>
        <w:tblW w:w="10540" w:type="dxa"/>
        <w:jc w:val="center"/>
        <w:tblLook w:val="04A0" w:firstRow="1" w:lastRow="0" w:firstColumn="1" w:lastColumn="0" w:noHBand="0" w:noVBand="1"/>
      </w:tblPr>
      <w:tblGrid>
        <w:gridCol w:w="1020"/>
        <w:gridCol w:w="900"/>
        <w:gridCol w:w="1140"/>
        <w:gridCol w:w="780"/>
        <w:gridCol w:w="1140"/>
        <w:gridCol w:w="3280"/>
        <w:gridCol w:w="1020"/>
        <w:gridCol w:w="1260"/>
        <w:tblGridChange w:id="350">
          <w:tblGrid>
            <w:gridCol w:w="1020"/>
            <w:gridCol w:w="900"/>
            <w:gridCol w:w="1140"/>
            <w:gridCol w:w="780"/>
            <w:gridCol w:w="1140"/>
            <w:gridCol w:w="3280"/>
            <w:gridCol w:w="1020"/>
            <w:gridCol w:w="1260"/>
          </w:tblGrid>
        </w:tblGridChange>
      </w:tblGrid>
      <w:tr w:rsidR="00BB5063" w:rsidRPr="00BB5063" w14:paraId="452B9DFF" w14:textId="77777777" w:rsidTr="00BB5063">
        <w:trPr>
          <w:trHeight w:val="270"/>
          <w:jc w:val="center"/>
          <w:ins w:id="351" w:author="Dark Spider" w:date="2016-07-27T21:34:00Z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2E26DB" w14:textId="77777777" w:rsidR="00BB5063" w:rsidRPr="00BB5063" w:rsidRDefault="00BB5063" w:rsidP="00BB5063">
            <w:pPr>
              <w:widowControl/>
              <w:jc w:val="left"/>
              <w:rPr>
                <w:ins w:id="352" w:author="Dark Spider" w:date="2016-07-27T21:34:00Z"/>
                <w:rFonts w:ascii="宋体" w:eastAsia="宋体" w:hAnsi="宋体" w:cs="宋体"/>
                <w:color w:val="000000"/>
                <w:kern w:val="0"/>
                <w:sz w:val="22"/>
              </w:rPr>
            </w:pPr>
            <w:ins w:id="35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STUDYID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9562C5" w14:textId="77777777" w:rsidR="00BB5063" w:rsidRPr="00BB5063" w:rsidRDefault="00BB5063" w:rsidP="00BB5063">
            <w:pPr>
              <w:widowControl/>
              <w:jc w:val="left"/>
              <w:rPr>
                <w:ins w:id="35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5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DOMAIN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AF6C9" w14:textId="77777777" w:rsidR="00BB5063" w:rsidRPr="00BB5063" w:rsidRDefault="00BB5063" w:rsidP="00BB5063">
            <w:pPr>
              <w:widowControl/>
              <w:jc w:val="left"/>
              <w:rPr>
                <w:ins w:id="35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5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USUBJID</w:t>
              </w:r>
            </w:ins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DA40FB" w14:textId="77777777" w:rsidR="00BB5063" w:rsidRPr="00BB5063" w:rsidRDefault="00BB5063" w:rsidP="00BB5063">
            <w:pPr>
              <w:widowControl/>
              <w:jc w:val="left"/>
              <w:rPr>
                <w:ins w:id="35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5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BAD5C" w14:textId="77777777" w:rsidR="00BB5063" w:rsidRPr="00BB5063" w:rsidRDefault="00BB5063" w:rsidP="00BB5063">
            <w:pPr>
              <w:widowControl/>
              <w:jc w:val="left"/>
              <w:rPr>
                <w:ins w:id="36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6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VSTESTCD</w:t>
              </w:r>
            </w:ins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366389" w14:textId="77777777" w:rsidR="00BB5063" w:rsidRPr="00BB5063" w:rsidRDefault="00BB5063" w:rsidP="00BB5063">
            <w:pPr>
              <w:widowControl/>
              <w:jc w:val="left"/>
              <w:rPr>
                <w:ins w:id="36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6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VSTEST</w:t>
              </w:r>
            </w:ins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F9552B0" w14:textId="77777777" w:rsidR="00BB5063" w:rsidRPr="00BB5063" w:rsidRDefault="00BB5063" w:rsidP="00BB5063">
            <w:pPr>
              <w:widowControl/>
              <w:jc w:val="left"/>
              <w:rPr>
                <w:ins w:id="36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6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VSORRES</w:t>
              </w:r>
            </w:ins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92148F" w14:textId="77777777" w:rsidR="00BB5063" w:rsidRPr="00BB5063" w:rsidRDefault="00BB5063" w:rsidP="00BB5063">
            <w:pPr>
              <w:widowControl/>
              <w:jc w:val="left"/>
              <w:rPr>
                <w:ins w:id="36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6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VSORRESU</w:t>
              </w:r>
            </w:ins>
          </w:p>
        </w:tc>
      </w:tr>
      <w:tr w:rsidR="00BB5063" w:rsidRPr="00BB5063" w14:paraId="39793D5C" w14:textId="77777777" w:rsidTr="00BB5063">
        <w:tblPrEx>
          <w:tblW w:w="10540" w:type="dxa"/>
          <w:jc w:val="center"/>
          <w:tblPrExChange w:id="368" w:author="Dark Spider" w:date="2016-07-27T21:34:00Z">
            <w:tblPrEx>
              <w:tblW w:w="10540" w:type="dxa"/>
              <w:tblInd w:w="113" w:type="dxa"/>
            </w:tblPrEx>
          </w:tblPrExChange>
        </w:tblPrEx>
        <w:trPr>
          <w:trHeight w:val="270"/>
          <w:jc w:val="center"/>
          <w:ins w:id="369" w:author="Dark Spider" w:date="2016-07-27T21:34:00Z"/>
          <w:trPrChange w:id="370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1" w:author="Dark Spider" w:date="2016-07-27T21:34:00Z">
              <w:tcPr>
                <w:tcW w:w="10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5916C8" w14:textId="77777777" w:rsidR="00BB5063" w:rsidRPr="00BB5063" w:rsidRDefault="00BB5063" w:rsidP="00BB5063">
            <w:pPr>
              <w:widowControl/>
              <w:jc w:val="left"/>
              <w:rPr>
                <w:ins w:id="37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7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4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CBB3A6" w14:textId="77777777" w:rsidR="00BB5063" w:rsidRPr="00BB5063" w:rsidRDefault="00BB5063" w:rsidP="00BB5063">
            <w:pPr>
              <w:widowControl/>
              <w:jc w:val="left"/>
              <w:rPr>
                <w:ins w:id="37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7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7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B7BB99" w14:textId="77777777" w:rsidR="00BB5063" w:rsidRPr="00BB5063" w:rsidRDefault="00BB5063" w:rsidP="00BB5063">
            <w:pPr>
              <w:widowControl/>
              <w:jc w:val="left"/>
              <w:rPr>
                <w:ins w:id="37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7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0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A4C3AF" w14:textId="77777777" w:rsidR="00BB5063" w:rsidRPr="00BB5063" w:rsidRDefault="00BB5063" w:rsidP="00BB5063">
            <w:pPr>
              <w:widowControl/>
              <w:jc w:val="right"/>
              <w:rPr>
                <w:ins w:id="38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8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3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F3E803" w14:textId="77777777" w:rsidR="00BB5063" w:rsidRPr="00BB5063" w:rsidRDefault="00BB5063" w:rsidP="00BB5063">
            <w:pPr>
              <w:widowControl/>
              <w:jc w:val="left"/>
              <w:rPr>
                <w:ins w:id="38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8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SYSBP</w:t>
              </w:r>
            </w:ins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6" w:author="Dark Spider" w:date="2016-07-27T21:34:00Z">
              <w:tcPr>
                <w:tcW w:w="3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18BA51" w14:textId="77777777" w:rsidR="00BB5063" w:rsidRPr="00BB5063" w:rsidRDefault="00BB5063" w:rsidP="00BB5063">
            <w:pPr>
              <w:widowControl/>
              <w:jc w:val="left"/>
              <w:rPr>
                <w:ins w:id="38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8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Systolic Blood Pressure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9" w:author="Dark Spider" w:date="2016-07-27T21:34:00Z">
              <w:tcPr>
                <w:tcW w:w="1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B09FBF" w14:textId="77777777" w:rsidR="00BB5063" w:rsidRPr="00BB5063" w:rsidRDefault="00BB5063" w:rsidP="00BB5063">
            <w:pPr>
              <w:widowControl/>
              <w:jc w:val="left"/>
              <w:rPr>
                <w:ins w:id="39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9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122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2" w:author="Dark Spider" w:date="2016-07-27T21:3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ED58EC" w14:textId="77777777" w:rsidR="00BB5063" w:rsidRPr="00BB5063" w:rsidRDefault="00BB5063" w:rsidP="00BB5063">
            <w:pPr>
              <w:widowControl/>
              <w:jc w:val="left"/>
              <w:rPr>
                <w:ins w:id="39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39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mmHg</w:t>
              </w:r>
            </w:ins>
          </w:p>
        </w:tc>
      </w:tr>
      <w:tr w:rsidR="00BB5063" w:rsidRPr="00BB5063" w14:paraId="7B9C3508" w14:textId="77777777" w:rsidTr="00BB5063">
        <w:tblPrEx>
          <w:tblW w:w="10540" w:type="dxa"/>
          <w:jc w:val="center"/>
          <w:tblPrExChange w:id="395" w:author="Dark Spider" w:date="2016-07-27T21:34:00Z">
            <w:tblPrEx>
              <w:tblW w:w="10540" w:type="dxa"/>
              <w:tblInd w:w="113" w:type="dxa"/>
            </w:tblPrEx>
          </w:tblPrExChange>
        </w:tblPrEx>
        <w:trPr>
          <w:trHeight w:val="270"/>
          <w:jc w:val="center"/>
          <w:ins w:id="396" w:author="Dark Spider" w:date="2016-07-27T21:34:00Z"/>
          <w:trPrChange w:id="397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8" w:author="Dark Spider" w:date="2016-07-27T21:34:00Z">
              <w:tcPr>
                <w:tcW w:w="10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33D45A" w14:textId="77777777" w:rsidR="00BB5063" w:rsidRPr="00BB5063" w:rsidRDefault="00BB5063" w:rsidP="00BB5063">
            <w:pPr>
              <w:widowControl/>
              <w:jc w:val="left"/>
              <w:rPr>
                <w:ins w:id="39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0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1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666A0C" w14:textId="77777777" w:rsidR="00BB5063" w:rsidRPr="00BB5063" w:rsidRDefault="00BB5063" w:rsidP="00BB5063">
            <w:pPr>
              <w:widowControl/>
              <w:jc w:val="left"/>
              <w:rPr>
                <w:ins w:id="40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0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4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FF10D3" w14:textId="77777777" w:rsidR="00BB5063" w:rsidRPr="00BB5063" w:rsidRDefault="00BB5063" w:rsidP="00BB5063">
            <w:pPr>
              <w:widowControl/>
              <w:jc w:val="left"/>
              <w:rPr>
                <w:ins w:id="40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0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7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35268D" w14:textId="77777777" w:rsidR="00BB5063" w:rsidRPr="00BB5063" w:rsidRDefault="00BB5063" w:rsidP="00BB5063">
            <w:pPr>
              <w:widowControl/>
              <w:jc w:val="right"/>
              <w:rPr>
                <w:ins w:id="40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0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0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14B608" w14:textId="77777777" w:rsidR="00BB5063" w:rsidRPr="00BB5063" w:rsidRDefault="00BB5063" w:rsidP="00BB5063">
            <w:pPr>
              <w:widowControl/>
              <w:jc w:val="left"/>
              <w:rPr>
                <w:ins w:id="41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1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DIABP</w:t>
              </w:r>
            </w:ins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3" w:author="Dark Spider" w:date="2016-07-27T21:34:00Z">
              <w:tcPr>
                <w:tcW w:w="3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981D55" w14:textId="77777777" w:rsidR="00BB5063" w:rsidRPr="00BB5063" w:rsidRDefault="00BB5063" w:rsidP="00BB5063">
            <w:pPr>
              <w:widowControl/>
              <w:jc w:val="left"/>
              <w:rPr>
                <w:ins w:id="41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1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Diastolic Blood Pressure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6" w:author="Dark Spider" w:date="2016-07-27T21:34:00Z">
              <w:tcPr>
                <w:tcW w:w="1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AA2A35" w14:textId="77777777" w:rsidR="00BB5063" w:rsidRPr="00BB5063" w:rsidRDefault="00BB5063" w:rsidP="00BB5063">
            <w:pPr>
              <w:widowControl/>
              <w:jc w:val="left"/>
              <w:rPr>
                <w:ins w:id="41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1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9" w:author="Dark Spider" w:date="2016-07-27T21:3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22156A" w14:textId="77777777" w:rsidR="00BB5063" w:rsidRPr="00BB5063" w:rsidRDefault="00BB5063" w:rsidP="00BB5063">
            <w:pPr>
              <w:widowControl/>
              <w:jc w:val="left"/>
              <w:rPr>
                <w:ins w:id="42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2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mmHg</w:t>
              </w:r>
            </w:ins>
          </w:p>
        </w:tc>
      </w:tr>
      <w:tr w:rsidR="00BB5063" w:rsidRPr="00BB5063" w14:paraId="6C588F3F" w14:textId="77777777" w:rsidTr="00BB5063">
        <w:tblPrEx>
          <w:tblW w:w="10540" w:type="dxa"/>
          <w:jc w:val="center"/>
          <w:tblPrExChange w:id="422" w:author="Dark Spider" w:date="2016-07-27T21:34:00Z">
            <w:tblPrEx>
              <w:tblW w:w="10540" w:type="dxa"/>
              <w:tblInd w:w="113" w:type="dxa"/>
            </w:tblPrEx>
          </w:tblPrExChange>
        </w:tblPrEx>
        <w:trPr>
          <w:trHeight w:val="270"/>
          <w:jc w:val="center"/>
          <w:ins w:id="423" w:author="Dark Spider" w:date="2016-07-27T21:34:00Z"/>
          <w:trPrChange w:id="424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25" w:author="Dark Spider" w:date="2016-07-27T21:34:00Z">
              <w:tcPr>
                <w:tcW w:w="10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AB7695" w14:textId="77777777" w:rsidR="00BB5063" w:rsidRPr="00BB5063" w:rsidRDefault="00BB5063" w:rsidP="00BB5063">
            <w:pPr>
              <w:widowControl/>
              <w:jc w:val="left"/>
              <w:rPr>
                <w:ins w:id="42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2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28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F10393" w14:textId="77777777" w:rsidR="00BB5063" w:rsidRPr="00BB5063" w:rsidRDefault="00BB5063" w:rsidP="00BB5063">
            <w:pPr>
              <w:widowControl/>
              <w:jc w:val="left"/>
              <w:rPr>
                <w:ins w:id="42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3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1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7230941" w14:textId="77777777" w:rsidR="00BB5063" w:rsidRPr="00BB5063" w:rsidRDefault="00BB5063" w:rsidP="00BB5063">
            <w:pPr>
              <w:widowControl/>
              <w:jc w:val="left"/>
              <w:rPr>
                <w:ins w:id="43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3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4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26B6FD" w14:textId="77777777" w:rsidR="00BB5063" w:rsidRPr="00BB5063" w:rsidRDefault="00BB5063" w:rsidP="00BB5063">
            <w:pPr>
              <w:widowControl/>
              <w:jc w:val="right"/>
              <w:rPr>
                <w:ins w:id="43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3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3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7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46E07B" w14:textId="77777777" w:rsidR="00BB5063" w:rsidRPr="00BB5063" w:rsidRDefault="00BB5063" w:rsidP="00BB5063">
            <w:pPr>
              <w:widowControl/>
              <w:jc w:val="left"/>
              <w:rPr>
                <w:ins w:id="43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3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HEIGHT</w:t>
              </w:r>
            </w:ins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0" w:author="Dark Spider" w:date="2016-07-27T21:34:00Z">
              <w:tcPr>
                <w:tcW w:w="3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1E769E" w14:textId="77777777" w:rsidR="00BB5063" w:rsidRPr="00BB5063" w:rsidRDefault="00BB5063" w:rsidP="00BB5063">
            <w:pPr>
              <w:widowControl/>
              <w:jc w:val="left"/>
              <w:rPr>
                <w:ins w:id="44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4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Height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3" w:author="Dark Spider" w:date="2016-07-27T21:34:00Z">
              <w:tcPr>
                <w:tcW w:w="1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3B9847B" w14:textId="77777777" w:rsidR="00BB5063" w:rsidRPr="00BB5063" w:rsidRDefault="00BB5063" w:rsidP="00BB5063">
            <w:pPr>
              <w:widowControl/>
              <w:jc w:val="left"/>
              <w:rPr>
                <w:ins w:id="44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4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168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46" w:author="Dark Spider" w:date="2016-07-27T21:3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1C50E8" w14:textId="77777777" w:rsidR="00BB5063" w:rsidRPr="00BB5063" w:rsidRDefault="00BB5063" w:rsidP="00BB5063">
            <w:pPr>
              <w:widowControl/>
              <w:jc w:val="left"/>
              <w:rPr>
                <w:ins w:id="44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4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cm</w:t>
              </w:r>
            </w:ins>
          </w:p>
        </w:tc>
      </w:tr>
      <w:tr w:rsidR="00BB5063" w:rsidRPr="00BB5063" w14:paraId="27918DAE" w14:textId="77777777" w:rsidTr="00BB5063">
        <w:tblPrEx>
          <w:tblW w:w="10540" w:type="dxa"/>
          <w:jc w:val="center"/>
          <w:tblPrExChange w:id="449" w:author="Dark Spider" w:date="2016-07-27T21:34:00Z">
            <w:tblPrEx>
              <w:tblW w:w="10540" w:type="dxa"/>
              <w:tblInd w:w="113" w:type="dxa"/>
            </w:tblPrEx>
          </w:tblPrExChange>
        </w:tblPrEx>
        <w:trPr>
          <w:trHeight w:val="270"/>
          <w:jc w:val="center"/>
          <w:ins w:id="450" w:author="Dark Spider" w:date="2016-07-27T21:34:00Z"/>
          <w:trPrChange w:id="451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2" w:author="Dark Spider" w:date="2016-07-27T21:34:00Z">
              <w:tcPr>
                <w:tcW w:w="10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C7C6238" w14:textId="77777777" w:rsidR="00BB5063" w:rsidRPr="00BB5063" w:rsidRDefault="00BB5063" w:rsidP="00BB5063">
            <w:pPr>
              <w:widowControl/>
              <w:jc w:val="left"/>
              <w:rPr>
                <w:ins w:id="45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5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5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D0BB68" w14:textId="77777777" w:rsidR="00BB5063" w:rsidRPr="00BB5063" w:rsidRDefault="00BB5063" w:rsidP="00BB5063">
            <w:pPr>
              <w:widowControl/>
              <w:jc w:val="left"/>
              <w:rPr>
                <w:ins w:id="45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5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8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B28668" w14:textId="77777777" w:rsidR="00BB5063" w:rsidRPr="00BB5063" w:rsidRDefault="00BB5063" w:rsidP="00BB5063">
            <w:pPr>
              <w:widowControl/>
              <w:jc w:val="left"/>
              <w:rPr>
                <w:ins w:id="45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6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1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FDB26EA" w14:textId="77777777" w:rsidR="00BB5063" w:rsidRPr="00BB5063" w:rsidRDefault="00BB5063" w:rsidP="00BB5063">
            <w:pPr>
              <w:widowControl/>
              <w:jc w:val="right"/>
              <w:rPr>
                <w:ins w:id="46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6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4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4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709E67" w14:textId="77777777" w:rsidR="00BB5063" w:rsidRPr="00BB5063" w:rsidRDefault="00BB5063" w:rsidP="00BB5063">
            <w:pPr>
              <w:widowControl/>
              <w:jc w:val="left"/>
              <w:rPr>
                <w:ins w:id="46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6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WEIGHT</w:t>
              </w:r>
            </w:ins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7" w:author="Dark Spider" w:date="2016-07-27T21:34:00Z">
              <w:tcPr>
                <w:tcW w:w="3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797C28" w14:textId="77777777" w:rsidR="00BB5063" w:rsidRPr="00BB5063" w:rsidRDefault="00BB5063" w:rsidP="00BB5063">
            <w:pPr>
              <w:widowControl/>
              <w:jc w:val="left"/>
              <w:rPr>
                <w:ins w:id="46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6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Weight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0" w:author="Dark Spider" w:date="2016-07-27T21:34:00Z">
              <w:tcPr>
                <w:tcW w:w="1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9CE0D9" w14:textId="77777777" w:rsidR="00BB5063" w:rsidRPr="00BB5063" w:rsidRDefault="00BB5063" w:rsidP="00BB5063">
            <w:pPr>
              <w:widowControl/>
              <w:jc w:val="left"/>
              <w:rPr>
                <w:ins w:id="47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7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70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3" w:author="Dark Spider" w:date="2016-07-27T21:3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6AC842" w14:textId="77777777" w:rsidR="00BB5063" w:rsidRPr="00BB5063" w:rsidRDefault="00BB5063" w:rsidP="00BB5063">
            <w:pPr>
              <w:widowControl/>
              <w:jc w:val="left"/>
              <w:rPr>
                <w:ins w:id="47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7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kg</w:t>
              </w:r>
            </w:ins>
          </w:p>
        </w:tc>
      </w:tr>
      <w:tr w:rsidR="00BB5063" w:rsidRPr="00BB5063" w14:paraId="7FD43958" w14:textId="77777777" w:rsidTr="00BB5063">
        <w:tblPrEx>
          <w:tblW w:w="10540" w:type="dxa"/>
          <w:jc w:val="center"/>
          <w:tblPrExChange w:id="476" w:author="Dark Spider" w:date="2016-07-27T21:34:00Z">
            <w:tblPrEx>
              <w:tblW w:w="10540" w:type="dxa"/>
              <w:tblInd w:w="113" w:type="dxa"/>
            </w:tblPrEx>
          </w:tblPrExChange>
        </w:tblPrEx>
        <w:trPr>
          <w:trHeight w:val="270"/>
          <w:jc w:val="center"/>
          <w:ins w:id="477" w:author="Dark Spider" w:date="2016-07-27T21:34:00Z"/>
          <w:trPrChange w:id="478" w:author="Dark Spider" w:date="2016-07-27T21:34:00Z">
            <w:trPr>
              <w:trHeight w:val="270"/>
            </w:trPr>
          </w:trPrChange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9" w:author="Dark Spider" w:date="2016-07-27T21:34:00Z">
              <w:tcPr>
                <w:tcW w:w="102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F50FE0" w14:textId="77777777" w:rsidR="00BB5063" w:rsidRPr="00BB5063" w:rsidRDefault="00BB5063" w:rsidP="00BB5063">
            <w:pPr>
              <w:widowControl/>
              <w:jc w:val="left"/>
              <w:rPr>
                <w:ins w:id="48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8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82" w:author="Dark Spider" w:date="2016-07-27T21:34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56EB8AC" w14:textId="77777777" w:rsidR="00BB5063" w:rsidRPr="00BB5063" w:rsidRDefault="00BB5063" w:rsidP="00BB5063">
            <w:pPr>
              <w:widowControl/>
              <w:jc w:val="left"/>
              <w:rPr>
                <w:ins w:id="48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8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85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AF9672" w14:textId="77777777" w:rsidR="00BB5063" w:rsidRPr="00BB5063" w:rsidRDefault="00BB5063" w:rsidP="00BB5063">
            <w:pPr>
              <w:widowControl/>
              <w:jc w:val="left"/>
              <w:rPr>
                <w:ins w:id="48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8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88" w:author="Dark Spider" w:date="2016-07-27T21:34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22B65E8" w14:textId="77777777" w:rsidR="00BB5063" w:rsidRPr="00BB5063" w:rsidRDefault="00BB5063" w:rsidP="00BB5063">
            <w:pPr>
              <w:widowControl/>
              <w:jc w:val="right"/>
              <w:rPr>
                <w:ins w:id="48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9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5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91" w:author="Dark Spider" w:date="2016-07-27T21:34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F174F7" w14:textId="77777777" w:rsidR="00BB5063" w:rsidRPr="00BB5063" w:rsidRDefault="00BB5063" w:rsidP="00BB5063">
            <w:pPr>
              <w:widowControl/>
              <w:jc w:val="left"/>
              <w:rPr>
                <w:ins w:id="49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9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PULSE</w:t>
              </w:r>
            </w:ins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4" w:author="Dark Spider" w:date="2016-07-27T21:34:00Z">
              <w:tcPr>
                <w:tcW w:w="3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20C8A0" w14:textId="77777777" w:rsidR="00BB5063" w:rsidRPr="00BB5063" w:rsidRDefault="00BB5063" w:rsidP="00BB5063">
            <w:pPr>
              <w:widowControl/>
              <w:jc w:val="left"/>
              <w:rPr>
                <w:ins w:id="49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9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Pulse Rate</w:t>
              </w:r>
            </w:ins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97" w:author="Dark Spider" w:date="2016-07-27T21:34:00Z">
              <w:tcPr>
                <w:tcW w:w="10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BD71FF" w14:textId="77777777" w:rsidR="00BB5063" w:rsidRPr="00BB5063" w:rsidRDefault="00BB5063" w:rsidP="00BB5063">
            <w:pPr>
              <w:widowControl/>
              <w:jc w:val="left"/>
              <w:rPr>
                <w:ins w:id="49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49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0" w:author="Dark Spider" w:date="2016-07-27T21:34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CB359B" w14:textId="77777777" w:rsidR="00BB5063" w:rsidRPr="00BB5063" w:rsidRDefault="00BB5063" w:rsidP="00BB5063">
            <w:pPr>
              <w:widowControl/>
              <w:jc w:val="left"/>
              <w:rPr>
                <w:ins w:id="50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0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BEATS/MIN</w:t>
              </w:r>
            </w:ins>
          </w:p>
        </w:tc>
      </w:tr>
    </w:tbl>
    <w:p w14:paraId="47DD711E" w14:textId="3DC242F1" w:rsidR="00F1231A" w:rsidRDefault="004A7113" w:rsidP="00B12B46">
      <w:pPr>
        <w:pStyle w:val="a3"/>
        <w:rPr>
          <w:ins w:id="503" w:author="Dark Spider" w:date="2016-07-27T21:34:00Z"/>
          <w:rFonts w:hAnsi="宋体" w:cs="宋体" w:hint="eastAsia"/>
        </w:rPr>
      </w:pPr>
      <w:ins w:id="504" w:author="Dark Spider" w:date="2016-07-27T21:36:00Z">
        <w:r>
          <w:rPr>
            <w:rFonts w:hAnsi="宋体" w:cs="宋体" w:hint="eastAsia"/>
          </w:rPr>
          <w:t>（续</w:t>
        </w:r>
        <w:r>
          <w:rPr>
            <w:rFonts w:hAnsi="宋体" w:cs="宋体"/>
          </w:rPr>
          <w:t>上表</w:t>
        </w:r>
        <w:r>
          <w:rPr>
            <w:rFonts w:hAnsi="宋体" w:cs="宋体" w:hint="eastAsia"/>
          </w:rPr>
          <w:t>）</w:t>
        </w:r>
      </w:ins>
    </w:p>
    <w:tbl>
      <w:tblPr>
        <w:tblW w:w="8280" w:type="dxa"/>
        <w:jc w:val="center"/>
        <w:tblLook w:val="04A0" w:firstRow="1" w:lastRow="0" w:firstColumn="1" w:lastColumn="0" w:noHBand="0" w:noVBand="1"/>
        <w:tblPrChange w:id="505" w:author="Dark Spider" w:date="2016-07-27T21:36:00Z">
          <w:tblPr>
            <w:tblW w:w="11340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780"/>
        <w:gridCol w:w="1140"/>
        <w:gridCol w:w="1140"/>
        <w:gridCol w:w="1260"/>
        <w:gridCol w:w="1140"/>
        <w:gridCol w:w="900"/>
        <w:gridCol w:w="1260"/>
        <w:gridCol w:w="660"/>
        <w:tblGridChange w:id="506">
          <w:tblGrid>
            <w:gridCol w:w="780"/>
            <w:gridCol w:w="1140"/>
            <w:gridCol w:w="1140"/>
            <w:gridCol w:w="1260"/>
            <w:gridCol w:w="1140"/>
            <w:gridCol w:w="900"/>
            <w:gridCol w:w="1260"/>
            <w:gridCol w:w="660"/>
          </w:tblGrid>
        </w:tblGridChange>
      </w:tblGrid>
      <w:tr w:rsidR="00BB5063" w:rsidRPr="00BB5063" w14:paraId="15FE57ED" w14:textId="77777777" w:rsidTr="00BB5063">
        <w:trPr>
          <w:trHeight w:val="270"/>
          <w:jc w:val="center"/>
          <w:ins w:id="507" w:author="Dark Spider" w:date="2016-07-27T21:34:00Z"/>
          <w:trPrChange w:id="508" w:author="Dark Spider" w:date="2016-07-27T21:36:00Z">
            <w:trPr>
              <w:trHeight w:val="270"/>
              <w:jc w:val="center"/>
            </w:trPr>
          </w:trPrChange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09" w:author="Dark Spider" w:date="2016-07-27T21:36:00Z">
              <w:tcPr>
                <w:tcW w:w="7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16EEC3" w14:textId="77777777" w:rsidR="00BB5063" w:rsidRPr="00BB5063" w:rsidRDefault="00BB5063" w:rsidP="00BB5063">
            <w:pPr>
              <w:widowControl/>
              <w:jc w:val="left"/>
              <w:rPr>
                <w:ins w:id="51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1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12" w:author="Dark Spider" w:date="2016-07-27T21:36:00Z">
              <w:tcPr>
                <w:tcW w:w="11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F0E904" w14:textId="77777777" w:rsidR="00BB5063" w:rsidRPr="00BB5063" w:rsidRDefault="00BB5063" w:rsidP="00BB5063">
            <w:pPr>
              <w:widowControl/>
              <w:jc w:val="left"/>
              <w:rPr>
                <w:ins w:id="51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1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VSSTRESC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15" w:author="Dark Spider" w:date="2016-07-27T21:36:00Z">
              <w:tcPr>
                <w:tcW w:w="11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280D20" w14:textId="77777777" w:rsidR="00BB5063" w:rsidRPr="00BB5063" w:rsidRDefault="00BB5063" w:rsidP="00BB5063">
            <w:pPr>
              <w:widowControl/>
              <w:jc w:val="left"/>
              <w:rPr>
                <w:ins w:id="51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1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VSSTRESN</w:t>
              </w:r>
            </w:ins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18" w:author="Dark Spider" w:date="2016-07-27T21:36:00Z">
              <w:tcPr>
                <w:tcW w:w="12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8C7A30" w14:textId="77777777" w:rsidR="00BB5063" w:rsidRPr="00BB5063" w:rsidRDefault="00BB5063" w:rsidP="00BB5063">
            <w:pPr>
              <w:widowControl/>
              <w:jc w:val="left"/>
              <w:rPr>
                <w:ins w:id="51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2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VSSTRESU</w:t>
              </w:r>
            </w:ins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21" w:author="Dark Spider" w:date="2016-07-27T21:36:00Z">
              <w:tcPr>
                <w:tcW w:w="11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385D20" w14:textId="77777777" w:rsidR="00BB5063" w:rsidRPr="00BB5063" w:rsidRDefault="00BB5063" w:rsidP="00BB5063">
            <w:pPr>
              <w:widowControl/>
              <w:jc w:val="left"/>
              <w:rPr>
                <w:ins w:id="52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2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VISITNUM</w:t>
              </w:r>
            </w:ins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24" w:author="Dark Spider" w:date="2016-07-27T21:36:00Z"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597EB9" w14:textId="77777777" w:rsidR="00BB5063" w:rsidRPr="00BB5063" w:rsidRDefault="00BB5063" w:rsidP="00BB5063">
            <w:pPr>
              <w:widowControl/>
              <w:jc w:val="left"/>
              <w:rPr>
                <w:ins w:id="52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2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VISIT</w:t>
              </w:r>
            </w:ins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27" w:author="Dark Spider" w:date="2016-07-27T21:36:00Z">
              <w:tcPr>
                <w:tcW w:w="12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5F60D6" w14:textId="77777777" w:rsidR="00BB5063" w:rsidRPr="00BB5063" w:rsidRDefault="00BB5063" w:rsidP="00BB5063">
            <w:pPr>
              <w:widowControl/>
              <w:jc w:val="left"/>
              <w:rPr>
                <w:ins w:id="52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2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VSDTC</w:t>
              </w:r>
            </w:ins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530" w:author="Dark Spider" w:date="2016-07-27T21:36:00Z">
              <w:tcPr>
                <w:tcW w:w="6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12E594" w14:textId="77777777" w:rsidR="00BB5063" w:rsidRPr="00BB5063" w:rsidRDefault="00BB5063" w:rsidP="00BB5063">
            <w:pPr>
              <w:widowControl/>
              <w:jc w:val="left"/>
              <w:rPr>
                <w:ins w:id="53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3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VSDY</w:t>
              </w:r>
            </w:ins>
          </w:p>
        </w:tc>
      </w:tr>
      <w:tr w:rsidR="00BB5063" w:rsidRPr="00BB5063" w14:paraId="21DB8D2D" w14:textId="77777777" w:rsidTr="00BB5063">
        <w:trPr>
          <w:trHeight w:val="270"/>
          <w:jc w:val="center"/>
          <w:ins w:id="533" w:author="Dark Spider" w:date="2016-07-27T21:34:00Z"/>
          <w:trPrChange w:id="534" w:author="Dark Spider" w:date="2016-07-27T21:36:00Z">
            <w:trPr>
              <w:trHeight w:val="270"/>
              <w:jc w:val="center"/>
            </w:trPr>
          </w:trPrChange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35" w:author="Dark Spider" w:date="2016-07-27T21:36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9268A7C" w14:textId="77777777" w:rsidR="00BB5063" w:rsidRPr="00BB5063" w:rsidRDefault="00BB5063" w:rsidP="00BB5063">
            <w:pPr>
              <w:widowControl/>
              <w:jc w:val="right"/>
              <w:rPr>
                <w:ins w:id="53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3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38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DEF48F9" w14:textId="77777777" w:rsidR="00BB5063" w:rsidRPr="00BB5063" w:rsidRDefault="00BB5063" w:rsidP="00BB5063">
            <w:pPr>
              <w:widowControl/>
              <w:jc w:val="left"/>
              <w:rPr>
                <w:ins w:id="53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4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122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1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CF4842" w14:textId="77777777" w:rsidR="00BB5063" w:rsidRPr="00BB5063" w:rsidRDefault="00BB5063" w:rsidP="00BB5063">
            <w:pPr>
              <w:widowControl/>
              <w:jc w:val="right"/>
              <w:rPr>
                <w:ins w:id="54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4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122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4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13D09C" w14:textId="77777777" w:rsidR="00BB5063" w:rsidRPr="00BB5063" w:rsidRDefault="00BB5063" w:rsidP="00BB5063">
            <w:pPr>
              <w:widowControl/>
              <w:jc w:val="left"/>
              <w:rPr>
                <w:ins w:id="54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4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mmHg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47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36D933" w14:textId="77777777" w:rsidR="00BB5063" w:rsidRPr="00BB5063" w:rsidRDefault="00BB5063" w:rsidP="00BB5063">
            <w:pPr>
              <w:widowControl/>
              <w:jc w:val="right"/>
              <w:rPr>
                <w:ins w:id="54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4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0" w:author="Dark Spider" w:date="2016-07-27T21:36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373BFE" w14:textId="77777777" w:rsidR="00BB5063" w:rsidRPr="00BB5063" w:rsidRDefault="00BB5063" w:rsidP="00BB5063">
            <w:pPr>
              <w:widowControl/>
              <w:jc w:val="left"/>
              <w:rPr>
                <w:ins w:id="55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5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3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05372C" w14:textId="77777777" w:rsidR="00BB5063" w:rsidRPr="00BB5063" w:rsidRDefault="00BB5063" w:rsidP="00BB5063">
            <w:pPr>
              <w:widowControl/>
              <w:jc w:val="right"/>
              <w:rPr>
                <w:ins w:id="55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5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2003/4/15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6" w:author="Dark Spider" w:date="2016-07-27T21:36:00Z">
              <w:tcPr>
                <w:tcW w:w="6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2259CA" w14:textId="77777777" w:rsidR="00BB5063" w:rsidRPr="00BB5063" w:rsidRDefault="00BB5063" w:rsidP="00BB5063">
            <w:pPr>
              <w:widowControl/>
              <w:jc w:val="right"/>
              <w:rPr>
                <w:ins w:id="55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5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-14</w:t>
              </w:r>
            </w:ins>
          </w:p>
        </w:tc>
      </w:tr>
      <w:tr w:rsidR="00BB5063" w:rsidRPr="00BB5063" w14:paraId="0958C62C" w14:textId="77777777" w:rsidTr="00BB5063">
        <w:trPr>
          <w:trHeight w:val="270"/>
          <w:jc w:val="center"/>
          <w:ins w:id="559" w:author="Dark Spider" w:date="2016-07-27T21:34:00Z"/>
          <w:trPrChange w:id="560" w:author="Dark Spider" w:date="2016-07-27T21:36:00Z">
            <w:trPr>
              <w:trHeight w:val="270"/>
              <w:jc w:val="center"/>
            </w:trPr>
          </w:trPrChange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1" w:author="Dark Spider" w:date="2016-07-27T21:36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1F05DA" w14:textId="77777777" w:rsidR="00BB5063" w:rsidRPr="00BB5063" w:rsidRDefault="00BB5063" w:rsidP="00BB5063">
            <w:pPr>
              <w:widowControl/>
              <w:jc w:val="right"/>
              <w:rPr>
                <w:ins w:id="56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6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4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88D6720" w14:textId="77777777" w:rsidR="00BB5063" w:rsidRPr="00BB5063" w:rsidRDefault="00BB5063" w:rsidP="00BB5063">
            <w:pPr>
              <w:widowControl/>
              <w:jc w:val="left"/>
              <w:rPr>
                <w:ins w:id="56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6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67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3BA322E" w14:textId="77777777" w:rsidR="00BB5063" w:rsidRPr="00BB5063" w:rsidRDefault="00BB5063" w:rsidP="00BB5063">
            <w:pPr>
              <w:widowControl/>
              <w:jc w:val="right"/>
              <w:rPr>
                <w:ins w:id="56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6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0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3FCC7" w14:textId="77777777" w:rsidR="00BB5063" w:rsidRPr="00BB5063" w:rsidRDefault="00BB5063" w:rsidP="00BB5063">
            <w:pPr>
              <w:widowControl/>
              <w:jc w:val="left"/>
              <w:rPr>
                <w:ins w:id="57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7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mmHg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3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A557F9" w14:textId="77777777" w:rsidR="00BB5063" w:rsidRPr="00BB5063" w:rsidRDefault="00BB5063" w:rsidP="00BB5063">
            <w:pPr>
              <w:widowControl/>
              <w:jc w:val="right"/>
              <w:rPr>
                <w:ins w:id="57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7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6" w:author="Dark Spider" w:date="2016-07-27T21:36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2CEB10" w14:textId="77777777" w:rsidR="00BB5063" w:rsidRPr="00BB5063" w:rsidRDefault="00BB5063" w:rsidP="00BB5063">
            <w:pPr>
              <w:widowControl/>
              <w:jc w:val="left"/>
              <w:rPr>
                <w:ins w:id="57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7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9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442852E" w14:textId="77777777" w:rsidR="00BB5063" w:rsidRPr="00BB5063" w:rsidRDefault="00BB5063" w:rsidP="00BB5063">
            <w:pPr>
              <w:widowControl/>
              <w:jc w:val="right"/>
              <w:rPr>
                <w:ins w:id="58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8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2003/4/15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2" w:author="Dark Spider" w:date="2016-07-27T21:36:00Z">
              <w:tcPr>
                <w:tcW w:w="6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6FBEA50" w14:textId="77777777" w:rsidR="00BB5063" w:rsidRPr="00BB5063" w:rsidRDefault="00BB5063" w:rsidP="00BB5063">
            <w:pPr>
              <w:widowControl/>
              <w:jc w:val="right"/>
              <w:rPr>
                <w:ins w:id="58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8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-14</w:t>
              </w:r>
            </w:ins>
          </w:p>
        </w:tc>
      </w:tr>
      <w:tr w:rsidR="00BB5063" w:rsidRPr="00BB5063" w14:paraId="7408E4A6" w14:textId="77777777" w:rsidTr="00BB5063">
        <w:trPr>
          <w:trHeight w:val="270"/>
          <w:jc w:val="center"/>
          <w:ins w:id="585" w:author="Dark Spider" w:date="2016-07-27T21:34:00Z"/>
          <w:trPrChange w:id="586" w:author="Dark Spider" w:date="2016-07-27T21:36:00Z">
            <w:trPr>
              <w:trHeight w:val="270"/>
              <w:jc w:val="center"/>
            </w:trPr>
          </w:trPrChange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87" w:author="Dark Spider" w:date="2016-07-27T21:36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0700230" w14:textId="77777777" w:rsidR="00BB5063" w:rsidRPr="00BB5063" w:rsidRDefault="00BB5063" w:rsidP="00BB5063">
            <w:pPr>
              <w:widowControl/>
              <w:jc w:val="right"/>
              <w:rPr>
                <w:ins w:id="58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8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3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0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99D3C6D" w14:textId="77777777" w:rsidR="00BB5063" w:rsidRPr="00BB5063" w:rsidRDefault="00BB5063" w:rsidP="00BB5063">
            <w:pPr>
              <w:widowControl/>
              <w:jc w:val="left"/>
              <w:rPr>
                <w:ins w:id="59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9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168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3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0241B5C" w14:textId="77777777" w:rsidR="00BB5063" w:rsidRPr="00BB5063" w:rsidRDefault="00BB5063" w:rsidP="00BB5063">
            <w:pPr>
              <w:widowControl/>
              <w:jc w:val="right"/>
              <w:rPr>
                <w:ins w:id="59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9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168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6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3A5258" w14:textId="77777777" w:rsidR="00BB5063" w:rsidRPr="00BB5063" w:rsidRDefault="00BB5063" w:rsidP="00BB5063">
            <w:pPr>
              <w:widowControl/>
              <w:jc w:val="left"/>
              <w:rPr>
                <w:ins w:id="59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59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cm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99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75BD1A" w14:textId="77777777" w:rsidR="00BB5063" w:rsidRPr="00BB5063" w:rsidRDefault="00BB5063" w:rsidP="00BB5063">
            <w:pPr>
              <w:widowControl/>
              <w:jc w:val="right"/>
              <w:rPr>
                <w:ins w:id="60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0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2" w:author="Dark Spider" w:date="2016-07-27T21:36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BE4850E" w14:textId="77777777" w:rsidR="00BB5063" w:rsidRPr="00BB5063" w:rsidRDefault="00BB5063" w:rsidP="00BB5063">
            <w:pPr>
              <w:widowControl/>
              <w:jc w:val="left"/>
              <w:rPr>
                <w:ins w:id="60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0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5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D1589C" w14:textId="77777777" w:rsidR="00BB5063" w:rsidRPr="00BB5063" w:rsidRDefault="00BB5063" w:rsidP="00BB5063">
            <w:pPr>
              <w:widowControl/>
              <w:jc w:val="right"/>
              <w:rPr>
                <w:ins w:id="60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0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2003/4/15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8" w:author="Dark Spider" w:date="2016-07-27T21:36:00Z">
              <w:tcPr>
                <w:tcW w:w="6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2410926" w14:textId="77777777" w:rsidR="00BB5063" w:rsidRPr="00BB5063" w:rsidRDefault="00BB5063" w:rsidP="00BB5063">
            <w:pPr>
              <w:widowControl/>
              <w:jc w:val="right"/>
              <w:rPr>
                <w:ins w:id="60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1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-14</w:t>
              </w:r>
            </w:ins>
          </w:p>
        </w:tc>
      </w:tr>
      <w:tr w:rsidR="00BB5063" w:rsidRPr="00BB5063" w14:paraId="63BF77F9" w14:textId="77777777" w:rsidTr="00BB5063">
        <w:trPr>
          <w:trHeight w:val="270"/>
          <w:jc w:val="center"/>
          <w:ins w:id="611" w:author="Dark Spider" w:date="2016-07-27T21:34:00Z"/>
          <w:trPrChange w:id="612" w:author="Dark Spider" w:date="2016-07-27T21:36:00Z">
            <w:trPr>
              <w:trHeight w:val="270"/>
              <w:jc w:val="center"/>
            </w:trPr>
          </w:trPrChange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3" w:author="Dark Spider" w:date="2016-07-27T21:36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A011D2" w14:textId="77777777" w:rsidR="00BB5063" w:rsidRPr="00BB5063" w:rsidRDefault="00BB5063" w:rsidP="00BB5063">
            <w:pPr>
              <w:widowControl/>
              <w:jc w:val="right"/>
              <w:rPr>
                <w:ins w:id="614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15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4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6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1BC66DC" w14:textId="77777777" w:rsidR="00BB5063" w:rsidRPr="00BB5063" w:rsidRDefault="00BB5063" w:rsidP="00BB5063">
            <w:pPr>
              <w:widowControl/>
              <w:jc w:val="left"/>
              <w:rPr>
                <w:ins w:id="617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18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70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19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3C2F20C" w14:textId="77777777" w:rsidR="00BB5063" w:rsidRPr="00BB5063" w:rsidRDefault="00BB5063" w:rsidP="00BB5063">
            <w:pPr>
              <w:widowControl/>
              <w:jc w:val="right"/>
              <w:rPr>
                <w:ins w:id="62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2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70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2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CC6DF5" w14:textId="77777777" w:rsidR="00BB5063" w:rsidRPr="00BB5063" w:rsidRDefault="00BB5063" w:rsidP="00BB5063">
            <w:pPr>
              <w:widowControl/>
              <w:jc w:val="left"/>
              <w:rPr>
                <w:ins w:id="62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2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kg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5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A3214E" w14:textId="77777777" w:rsidR="00BB5063" w:rsidRPr="00BB5063" w:rsidRDefault="00BB5063" w:rsidP="00BB5063">
            <w:pPr>
              <w:widowControl/>
              <w:jc w:val="right"/>
              <w:rPr>
                <w:ins w:id="62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2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28" w:author="Dark Spider" w:date="2016-07-27T21:36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4163E3" w14:textId="77777777" w:rsidR="00BB5063" w:rsidRPr="00BB5063" w:rsidRDefault="00BB5063" w:rsidP="00BB5063">
            <w:pPr>
              <w:widowControl/>
              <w:jc w:val="left"/>
              <w:rPr>
                <w:ins w:id="62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3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1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A1B7EF" w14:textId="77777777" w:rsidR="00BB5063" w:rsidRPr="00BB5063" w:rsidRDefault="00BB5063" w:rsidP="00BB5063">
            <w:pPr>
              <w:widowControl/>
              <w:jc w:val="right"/>
              <w:rPr>
                <w:ins w:id="63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3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2003/4/15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4" w:author="Dark Spider" w:date="2016-07-27T21:36:00Z">
              <w:tcPr>
                <w:tcW w:w="6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1A15B4" w14:textId="77777777" w:rsidR="00BB5063" w:rsidRPr="00BB5063" w:rsidRDefault="00BB5063" w:rsidP="00BB5063">
            <w:pPr>
              <w:widowControl/>
              <w:jc w:val="right"/>
              <w:rPr>
                <w:ins w:id="63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3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-14</w:t>
              </w:r>
            </w:ins>
          </w:p>
        </w:tc>
      </w:tr>
      <w:tr w:rsidR="00BB5063" w:rsidRPr="00BB5063" w14:paraId="657340DD" w14:textId="77777777" w:rsidTr="00BB5063">
        <w:trPr>
          <w:trHeight w:val="270"/>
          <w:jc w:val="center"/>
          <w:ins w:id="637" w:author="Dark Spider" w:date="2016-07-27T21:34:00Z"/>
          <w:trPrChange w:id="638" w:author="Dark Spider" w:date="2016-07-27T21:36:00Z">
            <w:trPr>
              <w:trHeight w:val="270"/>
              <w:jc w:val="center"/>
            </w:trPr>
          </w:trPrChange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39" w:author="Dark Spider" w:date="2016-07-27T21:36:00Z">
              <w:tcPr>
                <w:tcW w:w="7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B00052" w14:textId="77777777" w:rsidR="00BB5063" w:rsidRPr="00BB5063" w:rsidRDefault="00BB5063" w:rsidP="00BB5063">
            <w:pPr>
              <w:widowControl/>
              <w:jc w:val="right"/>
              <w:rPr>
                <w:ins w:id="640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41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5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42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C9A7725" w14:textId="77777777" w:rsidR="00BB5063" w:rsidRPr="00BB5063" w:rsidRDefault="00BB5063" w:rsidP="00BB5063">
            <w:pPr>
              <w:widowControl/>
              <w:jc w:val="left"/>
              <w:rPr>
                <w:ins w:id="643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44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45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CD9AA8C" w14:textId="77777777" w:rsidR="00BB5063" w:rsidRPr="00BB5063" w:rsidRDefault="00BB5063" w:rsidP="00BB5063">
            <w:pPr>
              <w:widowControl/>
              <w:jc w:val="right"/>
              <w:rPr>
                <w:ins w:id="646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47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8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70A11E" w14:textId="77777777" w:rsidR="00BB5063" w:rsidRPr="00BB5063" w:rsidRDefault="00BB5063" w:rsidP="00BB5063">
            <w:pPr>
              <w:widowControl/>
              <w:jc w:val="left"/>
              <w:rPr>
                <w:ins w:id="649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50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BEATS/MIN</w:t>
              </w:r>
            </w:ins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1" w:author="Dark Spider" w:date="2016-07-27T21:36:00Z">
              <w:tcPr>
                <w:tcW w:w="11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CE1B0B8" w14:textId="77777777" w:rsidR="00BB5063" w:rsidRPr="00BB5063" w:rsidRDefault="00BB5063" w:rsidP="00BB5063">
            <w:pPr>
              <w:widowControl/>
              <w:jc w:val="right"/>
              <w:rPr>
                <w:ins w:id="652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53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4" w:author="Dark Spider" w:date="2016-07-27T21:36:00Z">
              <w:tcPr>
                <w:tcW w:w="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9458538" w14:textId="77777777" w:rsidR="00BB5063" w:rsidRPr="00BB5063" w:rsidRDefault="00BB5063" w:rsidP="00BB5063">
            <w:pPr>
              <w:widowControl/>
              <w:jc w:val="left"/>
              <w:rPr>
                <w:ins w:id="655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56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7" w:author="Dark Spider" w:date="2016-07-27T21:36:00Z">
              <w:tcPr>
                <w:tcW w:w="12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B149147" w14:textId="77777777" w:rsidR="00BB5063" w:rsidRPr="00BB5063" w:rsidRDefault="00BB5063" w:rsidP="00BB5063">
            <w:pPr>
              <w:widowControl/>
              <w:jc w:val="right"/>
              <w:rPr>
                <w:ins w:id="658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59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2003/4/15</w:t>
              </w:r>
            </w:ins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60" w:author="Dark Spider" w:date="2016-07-27T21:36:00Z">
              <w:tcPr>
                <w:tcW w:w="6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F164C21" w14:textId="77777777" w:rsidR="00BB5063" w:rsidRPr="00BB5063" w:rsidRDefault="00BB5063" w:rsidP="00BB5063">
            <w:pPr>
              <w:widowControl/>
              <w:jc w:val="right"/>
              <w:rPr>
                <w:ins w:id="661" w:author="Dark Spider" w:date="2016-07-27T21:34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62" w:author="Dark Spider" w:date="2016-07-27T21:34:00Z">
              <w:r w:rsidRPr="00BB5063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-14</w:t>
              </w:r>
            </w:ins>
          </w:p>
        </w:tc>
      </w:tr>
    </w:tbl>
    <w:p w14:paraId="0BA8F476" w14:textId="77777777" w:rsidR="00BB5063" w:rsidRDefault="00BB5063" w:rsidP="00B12B46">
      <w:pPr>
        <w:pStyle w:val="a3"/>
        <w:rPr>
          <w:rFonts w:hAnsi="宋体" w:cs="宋体" w:hint="eastAsia"/>
        </w:rPr>
      </w:pPr>
    </w:p>
    <w:p w14:paraId="15495BDA" w14:textId="723C8C76" w:rsidR="00285C16" w:rsidRPr="00B12B46" w:rsidDel="009D34F9" w:rsidRDefault="00285C16" w:rsidP="00B12B46">
      <w:pPr>
        <w:pStyle w:val="a3"/>
        <w:rPr>
          <w:del w:id="663" w:author="Dark Spider" w:date="2016-07-27T22:33:00Z"/>
          <w:rFonts w:hAnsi="宋体" w:cs="宋体"/>
        </w:rPr>
      </w:pPr>
    </w:p>
    <w:p w14:paraId="3A556667" w14:textId="77777777" w:rsidR="004D703A" w:rsidRPr="00B12B46" w:rsidRDefault="004F2A1A" w:rsidP="002864E2">
      <w:pPr>
        <w:pStyle w:val="a3"/>
        <w:ind w:firstLine="420"/>
        <w:rPr>
          <w:rFonts w:hAnsi="宋体" w:cs="宋体"/>
        </w:rPr>
      </w:pPr>
      <w:r w:rsidRPr="00B12B46">
        <w:rPr>
          <w:rFonts w:hAnsi="宋体" w:cs="宋体"/>
        </w:rPr>
        <w:t>将SDTM数据集映射至ADaM分析数据集</w:t>
      </w:r>
    </w:p>
    <w:p w14:paraId="79465DB3" w14:textId="77777777" w:rsidR="00C8714A" w:rsidRDefault="00C8714A" w:rsidP="002864E2">
      <w:pPr>
        <w:pStyle w:val="a3"/>
        <w:ind w:firstLine="420"/>
        <w:rPr>
          <w:rFonts w:hAnsi="宋体" w:cs="宋体"/>
        </w:rPr>
      </w:pPr>
      <w:r>
        <w:rPr>
          <w:rFonts w:hAnsi="宋体" w:cs="宋体" w:hint="eastAsia"/>
        </w:rPr>
        <w:t>举例</w:t>
      </w:r>
      <w:r>
        <w:rPr>
          <w:rFonts w:hAnsi="宋体" w:cs="宋体"/>
        </w:rPr>
        <w:t>：</w:t>
      </w:r>
    </w:p>
    <w:p w14:paraId="1B858587" w14:textId="0484C7BB" w:rsidR="00227D5B" w:rsidDel="00CD545B" w:rsidRDefault="00227D5B" w:rsidP="00CD545B">
      <w:pPr>
        <w:pStyle w:val="a3"/>
        <w:ind w:firstLine="420"/>
        <w:rPr>
          <w:del w:id="664" w:author="Dark Spider" w:date="2016-07-27T22:21:00Z"/>
          <w:rFonts w:hAnsi="宋体" w:cs="宋体" w:hint="eastAsia"/>
        </w:rPr>
        <w:pPrChange w:id="665" w:author="Dark Spider" w:date="2016-07-27T22:21:00Z">
          <w:pPr>
            <w:pStyle w:val="a3"/>
            <w:ind w:firstLine="420"/>
          </w:pPr>
        </w:pPrChange>
      </w:pPr>
      <w:r>
        <w:rPr>
          <w:rFonts w:hAnsi="宋体" w:cs="宋体" w:hint="eastAsia"/>
        </w:rPr>
        <w:t>Mapping Specs:</w:t>
      </w:r>
      <w:ins w:id="666" w:author="Dark Spider" w:date="2016-07-27T22:21:00Z">
        <w:r w:rsidR="00CD545B" w:rsidDel="00CD545B">
          <w:rPr>
            <w:rFonts w:hAnsi="宋体" w:cs="宋体"/>
          </w:rPr>
          <w:t xml:space="preserve"> </w:t>
        </w:r>
      </w:ins>
      <w:ins w:id="667" w:author="Dark Spider" w:date="2016-07-27T22:31:00Z">
        <w:r w:rsidR="00364C4E">
          <w:rPr>
            <w:rFonts w:hAnsi="宋体" w:cs="宋体" w:hint="eastAsia"/>
          </w:rPr>
          <w:t>和</w:t>
        </w:r>
        <w:r w:rsidR="00364C4E">
          <w:rPr>
            <w:rFonts w:hAnsi="宋体" w:cs="宋体"/>
          </w:rPr>
          <w:t>之前的</w:t>
        </w:r>
        <w:r w:rsidR="00364C4E">
          <w:rPr>
            <w:rFonts w:hAnsi="宋体" w:cs="宋体" w:hint="eastAsia"/>
          </w:rPr>
          <w:t>SDTM.VS的</w:t>
        </w:r>
        <w:r w:rsidR="00364C4E">
          <w:rPr>
            <w:rFonts w:hAnsi="宋体" w:cs="宋体"/>
          </w:rPr>
          <w:t>映射表类似</w:t>
        </w:r>
        <w:r w:rsidR="00364C4E">
          <w:rPr>
            <w:rFonts w:hAnsi="宋体" w:cs="宋体" w:hint="eastAsia"/>
          </w:rPr>
          <w:t>，只是</w:t>
        </w:r>
        <w:r w:rsidR="00364C4E">
          <w:rPr>
            <w:rFonts w:hAnsi="宋体" w:cs="宋体"/>
          </w:rPr>
          <w:t>添加了为</w:t>
        </w:r>
      </w:ins>
      <w:ins w:id="668" w:author="Dark Spider" w:date="2016-07-27T22:32:00Z">
        <w:r w:rsidR="00364C4E">
          <w:rPr>
            <w:rFonts w:hAnsi="宋体" w:cs="宋体"/>
          </w:rPr>
          <w:t>可追溯性目的的三个变量</w:t>
        </w:r>
        <w:r w:rsidR="00364C4E">
          <w:rPr>
            <w:rFonts w:hAnsi="宋体" w:cs="宋体" w:hint="eastAsia"/>
          </w:rPr>
          <w:t>SRCDOM, SRCVAR和SRCSEQ。</w:t>
        </w:r>
      </w:ins>
    </w:p>
    <w:p w14:paraId="6C605C4A" w14:textId="77777777" w:rsidR="00227D5B" w:rsidRDefault="00227D5B" w:rsidP="00CD545B">
      <w:pPr>
        <w:pStyle w:val="a3"/>
        <w:ind w:firstLine="420"/>
        <w:rPr>
          <w:rFonts w:hAnsi="宋体" w:cs="宋体"/>
        </w:rPr>
        <w:pPrChange w:id="669" w:author="Dark Spider" w:date="2016-07-27T22:21:00Z">
          <w:pPr>
            <w:pStyle w:val="a3"/>
          </w:pPr>
        </w:pPrChange>
      </w:pPr>
    </w:p>
    <w:p w14:paraId="632AF4F3" w14:textId="77777777" w:rsidR="00943A23" w:rsidRDefault="00943A23" w:rsidP="00C8714A">
      <w:pPr>
        <w:pStyle w:val="a3"/>
        <w:rPr>
          <w:rFonts w:hAnsi="宋体" w:cs="宋体" w:hint="eastAsia"/>
        </w:rPr>
      </w:pPr>
    </w:p>
    <w:p w14:paraId="63257376" w14:textId="22507904" w:rsidR="004D703A" w:rsidRDefault="004D2D8C" w:rsidP="002864E2">
      <w:pPr>
        <w:pStyle w:val="a3"/>
        <w:ind w:firstLine="420"/>
        <w:rPr>
          <w:rFonts w:hAnsi="宋体" w:cs="宋体" w:hint="eastAsia"/>
        </w:rPr>
      </w:pPr>
      <w:r>
        <w:rPr>
          <w:rFonts w:hAnsi="宋体" w:cs="宋体"/>
        </w:rPr>
        <w:t>ADaM.</w:t>
      </w:r>
      <w:r w:rsidR="00345CF2">
        <w:rPr>
          <w:rFonts w:hAnsi="宋体" w:cs="宋体" w:hint="eastAsia"/>
        </w:rPr>
        <w:t>ADVS</w:t>
      </w:r>
      <w:ins w:id="670" w:author="Dark Spider" w:date="2016-07-27T22:32:00Z">
        <w:r w:rsidR="00EE5FAD">
          <w:rPr>
            <w:rFonts w:hAnsi="宋体" w:cs="宋体"/>
          </w:rPr>
          <w:t xml:space="preserve"> </w:t>
        </w:r>
        <w:r w:rsidR="00EE5FAD">
          <w:rPr>
            <w:rFonts w:hAnsi="宋体" w:cs="宋体" w:hint="eastAsia"/>
          </w:rPr>
          <w:t>（</w:t>
        </w:r>
      </w:ins>
      <w:ins w:id="671" w:author="Dark Spider" w:date="2016-07-27T22:33:00Z">
        <w:r w:rsidR="00EE5FAD">
          <w:rPr>
            <w:rFonts w:hAnsi="宋体" w:cs="宋体" w:hint="eastAsia"/>
          </w:rPr>
          <w:t>为</w:t>
        </w:r>
        <w:r w:rsidR="00EE5FAD">
          <w:rPr>
            <w:rFonts w:hAnsi="宋体" w:cs="宋体"/>
          </w:rPr>
          <w:t>展示目的，</w:t>
        </w:r>
        <w:r w:rsidR="00EE5FAD">
          <w:rPr>
            <w:rFonts w:hAnsi="宋体" w:cs="宋体" w:hint="eastAsia"/>
          </w:rPr>
          <w:t>省略</w:t>
        </w:r>
        <w:r w:rsidR="00EE5FAD">
          <w:rPr>
            <w:rFonts w:hAnsi="宋体" w:cs="宋体"/>
          </w:rPr>
          <w:t>了一些变量</w:t>
        </w:r>
      </w:ins>
      <w:ins w:id="672" w:author="Dark Spider" w:date="2016-07-27T22:32:00Z">
        <w:r w:rsidR="00EE5FAD">
          <w:rPr>
            <w:rFonts w:hAnsi="宋体" w:cs="宋体" w:hint="eastAsia"/>
          </w:rPr>
          <w:t>）</w:t>
        </w:r>
      </w:ins>
    </w:p>
    <w:tbl>
      <w:tblPr>
        <w:tblW w:w="10479" w:type="dxa"/>
        <w:jc w:val="center"/>
        <w:tblLook w:val="04A0" w:firstRow="1" w:lastRow="0" w:firstColumn="1" w:lastColumn="0" w:noHBand="0" w:noVBand="1"/>
        <w:tblPrChange w:id="673" w:author="Dark Spider" w:date="2016-07-27T21:38:00Z">
          <w:tblPr>
            <w:tblW w:w="10653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986"/>
        <w:gridCol w:w="1096"/>
        <w:gridCol w:w="986"/>
        <w:gridCol w:w="1960"/>
        <w:gridCol w:w="836"/>
        <w:gridCol w:w="991"/>
        <w:gridCol w:w="876"/>
        <w:gridCol w:w="893"/>
        <w:gridCol w:w="876"/>
        <w:gridCol w:w="979"/>
        <w:tblGridChange w:id="674">
          <w:tblGrid>
            <w:gridCol w:w="986"/>
            <w:gridCol w:w="1096"/>
            <w:gridCol w:w="986"/>
            <w:gridCol w:w="1960"/>
            <w:gridCol w:w="836"/>
            <w:gridCol w:w="991"/>
            <w:gridCol w:w="876"/>
            <w:gridCol w:w="893"/>
            <w:gridCol w:w="163"/>
            <w:gridCol w:w="713"/>
            <w:gridCol w:w="343"/>
            <w:gridCol w:w="876"/>
            <w:gridCol w:w="117"/>
          </w:tblGrid>
        </w:tblGridChange>
      </w:tblGrid>
      <w:tr w:rsidR="00827A7B" w:rsidRPr="00827A7B" w14:paraId="10D70171" w14:textId="77777777" w:rsidTr="00003632">
        <w:trPr>
          <w:trHeight w:val="270"/>
          <w:jc w:val="center"/>
          <w:ins w:id="675" w:author="Dark Spider" w:date="2016-07-27T21:36:00Z"/>
          <w:trPrChange w:id="676" w:author="Dark Spider" w:date="2016-07-27T21:38:00Z">
            <w:trPr>
              <w:gridAfter w:val="0"/>
              <w:trHeight w:val="270"/>
              <w:jc w:val="center"/>
            </w:trPr>
          </w:trPrChange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77" w:author="Dark Spider" w:date="2016-07-27T21:38:00Z">
              <w:tcPr>
                <w:tcW w:w="9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0F22148" w14:textId="77777777" w:rsidR="00827A7B" w:rsidRPr="00827A7B" w:rsidRDefault="00827A7B" w:rsidP="00827A7B">
            <w:pPr>
              <w:widowControl/>
              <w:jc w:val="left"/>
              <w:rPr>
                <w:ins w:id="678" w:author="Dark Spider" w:date="2016-07-27T21:36:00Z"/>
                <w:rFonts w:ascii="宋体" w:eastAsia="宋体" w:hAnsi="宋体" w:cs="宋体"/>
                <w:color w:val="000000"/>
                <w:kern w:val="0"/>
                <w:sz w:val="22"/>
              </w:rPr>
            </w:pPr>
            <w:ins w:id="679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STUDYID</w:t>
              </w:r>
            </w:ins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80" w:author="Dark Spider" w:date="2016-07-27T21:38:00Z">
              <w:tcPr>
                <w:tcW w:w="10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3F380DA" w14:textId="77777777" w:rsidR="00827A7B" w:rsidRPr="00827A7B" w:rsidRDefault="00827A7B" w:rsidP="00827A7B">
            <w:pPr>
              <w:widowControl/>
              <w:jc w:val="left"/>
              <w:rPr>
                <w:ins w:id="681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82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USUBJID</w:t>
              </w:r>
            </w:ins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83" w:author="Dark Spider" w:date="2016-07-27T21:38:00Z">
              <w:tcPr>
                <w:tcW w:w="98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A2FFCB" w14:textId="77777777" w:rsidR="00827A7B" w:rsidRPr="00827A7B" w:rsidRDefault="00827A7B" w:rsidP="00827A7B">
            <w:pPr>
              <w:widowControl/>
              <w:jc w:val="left"/>
              <w:rPr>
                <w:ins w:id="684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85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PARAMCD</w:t>
              </w:r>
            </w:ins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86" w:author="Dark Spider" w:date="2016-07-27T21:38:00Z">
              <w:tcPr>
                <w:tcW w:w="1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3BC4FE" w14:textId="77777777" w:rsidR="00827A7B" w:rsidRPr="00827A7B" w:rsidRDefault="00827A7B" w:rsidP="00827A7B">
            <w:pPr>
              <w:widowControl/>
              <w:jc w:val="left"/>
              <w:rPr>
                <w:ins w:id="687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88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PARAM</w:t>
              </w:r>
            </w:ins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89" w:author="Dark Spider" w:date="2016-07-27T21:38:00Z">
              <w:tcPr>
                <w:tcW w:w="8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013198" w14:textId="77777777" w:rsidR="00827A7B" w:rsidRPr="00827A7B" w:rsidRDefault="00827A7B" w:rsidP="00827A7B">
            <w:pPr>
              <w:widowControl/>
              <w:jc w:val="left"/>
              <w:rPr>
                <w:ins w:id="690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91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AVAL</w:t>
              </w:r>
            </w:ins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92" w:author="Dark Spider" w:date="2016-07-27T21:38:00Z">
              <w:tcPr>
                <w:tcW w:w="99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D86E94" w14:textId="77777777" w:rsidR="00827A7B" w:rsidRPr="00827A7B" w:rsidRDefault="00827A7B" w:rsidP="00827A7B">
            <w:pPr>
              <w:widowControl/>
              <w:jc w:val="left"/>
              <w:rPr>
                <w:ins w:id="693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94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AVISITN</w:t>
              </w:r>
            </w:ins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95" w:author="Dark Spider" w:date="2016-07-27T21:38:00Z">
              <w:tcPr>
                <w:tcW w:w="8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172637" w14:textId="77777777" w:rsidR="00827A7B" w:rsidRPr="00827A7B" w:rsidRDefault="00827A7B" w:rsidP="00827A7B">
            <w:pPr>
              <w:widowControl/>
              <w:jc w:val="left"/>
              <w:rPr>
                <w:ins w:id="696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697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AVISIT</w:t>
              </w:r>
            </w:ins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698" w:author="Dark Spider" w:date="2016-07-27T21:38:00Z">
              <w:tcPr>
                <w:tcW w:w="105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21EEF6" w14:textId="77777777" w:rsidR="00827A7B" w:rsidRPr="00827A7B" w:rsidRDefault="00827A7B" w:rsidP="00827A7B">
            <w:pPr>
              <w:widowControl/>
              <w:jc w:val="left"/>
              <w:rPr>
                <w:ins w:id="699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00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SRCDOM</w:t>
              </w:r>
            </w:ins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701" w:author="Dark Spider" w:date="2016-07-27T21:38:00Z">
              <w:tcPr>
                <w:tcW w:w="105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8D92B2F" w14:textId="77777777" w:rsidR="00827A7B" w:rsidRPr="00827A7B" w:rsidRDefault="00827A7B" w:rsidP="00827A7B">
            <w:pPr>
              <w:widowControl/>
              <w:jc w:val="left"/>
              <w:rPr>
                <w:ins w:id="702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03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SRCVAR</w:t>
              </w:r>
            </w:ins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704" w:author="Dark Spider" w:date="2016-07-27T21:38:00Z">
              <w:tcPr>
                <w:tcW w:w="8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5A7F6C" w14:textId="77777777" w:rsidR="00827A7B" w:rsidRPr="00827A7B" w:rsidRDefault="00827A7B" w:rsidP="00827A7B">
            <w:pPr>
              <w:widowControl/>
              <w:jc w:val="left"/>
              <w:rPr>
                <w:ins w:id="705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06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SRCSEQ</w:t>
              </w:r>
            </w:ins>
          </w:p>
        </w:tc>
      </w:tr>
      <w:tr w:rsidR="00827A7B" w:rsidRPr="00827A7B" w14:paraId="42D66D92" w14:textId="77777777" w:rsidTr="00003632">
        <w:tblPrEx>
          <w:tblPrExChange w:id="707" w:author="Dark Spider" w:date="2016-07-27T21:38:00Z">
            <w:tblPrEx>
              <w:tblW w:w="10811" w:type="dxa"/>
            </w:tblPrEx>
          </w:tblPrExChange>
        </w:tblPrEx>
        <w:trPr>
          <w:trHeight w:val="270"/>
          <w:jc w:val="center"/>
          <w:ins w:id="708" w:author="Dark Spider" w:date="2016-07-27T21:36:00Z"/>
          <w:trPrChange w:id="709" w:author="Dark Spider" w:date="2016-07-27T21:38:00Z">
            <w:trPr>
              <w:trHeight w:val="270"/>
              <w:jc w:val="center"/>
            </w:trPr>
          </w:trPrChange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10" w:author="Dark Spider" w:date="2016-07-27T21:38:00Z">
              <w:tcPr>
                <w:tcW w:w="98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5F102A" w14:textId="77777777" w:rsidR="00827A7B" w:rsidRPr="00827A7B" w:rsidRDefault="00827A7B" w:rsidP="00827A7B">
            <w:pPr>
              <w:widowControl/>
              <w:jc w:val="left"/>
              <w:rPr>
                <w:ins w:id="711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12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13" w:author="Dark Spider" w:date="2016-07-27T21:38:00Z">
              <w:tcPr>
                <w:tcW w:w="10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FBD302" w14:textId="77777777" w:rsidR="00827A7B" w:rsidRPr="00827A7B" w:rsidRDefault="00827A7B" w:rsidP="00827A7B">
            <w:pPr>
              <w:widowControl/>
              <w:jc w:val="left"/>
              <w:rPr>
                <w:ins w:id="714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15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16" w:author="Dark Spider" w:date="2016-07-27T21:38:00Z">
              <w:tcPr>
                <w:tcW w:w="98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7DAAC99" w14:textId="77777777" w:rsidR="00827A7B" w:rsidRPr="00827A7B" w:rsidRDefault="00827A7B" w:rsidP="00827A7B">
            <w:pPr>
              <w:widowControl/>
              <w:jc w:val="left"/>
              <w:rPr>
                <w:ins w:id="717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18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SYSBP</w:t>
              </w:r>
            </w:ins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9" w:author="Dark Spider" w:date="2016-07-27T21:38:00Z">
              <w:tcPr>
                <w:tcW w:w="1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1C3E41" w14:textId="77777777" w:rsidR="00827A7B" w:rsidRPr="00827A7B" w:rsidRDefault="00827A7B" w:rsidP="00827A7B">
            <w:pPr>
              <w:widowControl/>
              <w:jc w:val="left"/>
              <w:rPr>
                <w:ins w:id="720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21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Systolic Blood Pressure (mmHg)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22" w:author="Dark Spider" w:date="2016-07-27T21:38:00Z">
              <w:tcPr>
                <w:tcW w:w="83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8D00D4" w14:textId="77777777" w:rsidR="00827A7B" w:rsidRPr="00827A7B" w:rsidRDefault="00827A7B" w:rsidP="00827A7B">
            <w:pPr>
              <w:widowControl/>
              <w:jc w:val="right"/>
              <w:rPr>
                <w:ins w:id="723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24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122</w:t>
              </w:r>
            </w:ins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25" w:author="Dark Spider" w:date="2016-07-27T21:38:00Z">
              <w:tcPr>
                <w:tcW w:w="99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65AE38" w14:textId="77777777" w:rsidR="00827A7B" w:rsidRPr="00827A7B" w:rsidRDefault="00827A7B" w:rsidP="00827A7B">
            <w:pPr>
              <w:widowControl/>
              <w:jc w:val="right"/>
              <w:rPr>
                <w:ins w:id="726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27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28" w:author="Dark Spider" w:date="2016-07-27T21:38:00Z">
              <w:tcPr>
                <w:tcW w:w="8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0D94EB8" w14:textId="77777777" w:rsidR="00827A7B" w:rsidRPr="00827A7B" w:rsidRDefault="00827A7B" w:rsidP="00827A7B">
            <w:pPr>
              <w:widowControl/>
              <w:jc w:val="left"/>
              <w:rPr>
                <w:ins w:id="729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30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31" w:author="Dark Spider" w:date="2016-07-27T21:38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BADC16A" w14:textId="77777777" w:rsidR="00827A7B" w:rsidRPr="00827A7B" w:rsidRDefault="00827A7B" w:rsidP="00827A7B">
            <w:pPr>
              <w:widowControl/>
              <w:jc w:val="left"/>
              <w:rPr>
                <w:ins w:id="732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33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34" w:author="Dark Spider" w:date="2016-07-27T21:38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3E1A772" w14:textId="77777777" w:rsidR="00827A7B" w:rsidRPr="00827A7B" w:rsidRDefault="00827A7B" w:rsidP="00827A7B">
            <w:pPr>
              <w:widowControl/>
              <w:jc w:val="left"/>
              <w:rPr>
                <w:ins w:id="735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36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37" w:author="Dark Spider" w:date="2016-07-27T21:38:00Z">
              <w:tcPr>
                <w:tcW w:w="133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E19323" w14:textId="77777777" w:rsidR="00827A7B" w:rsidRPr="00827A7B" w:rsidRDefault="00827A7B" w:rsidP="00827A7B">
            <w:pPr>
              <w:widowControl/>
              <w:jc w:val="right"/>
              <w:rPr>
                <w:ins w:id="738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39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</w:tr>
      <w:tr w:rsidR="00827A7B" w:rsidRPr="00827A7B" w14:paraId="60FDB0BA" w14:textId="77777777" w:rsidTr="00003632">
        <w:tblPrEx>
          <w:tblPrExChange w:id="740" w:author="Dark Spider" w:date="2016-07-27T21:38:00Z">
            <w:tblPrEx>
              <w:tblW w:w="10811" w:type="dxa"/>
            </w:tblPrEx>
          </w:tblPrExChange>
        </w:tblPrEx>
        <w:trPr>
          <w:trHeight w:val="270"/>
          <w:jc w:val="center"/>
          <w:ins w:id="741" w:author="Dark Spider" w:date="2016-07-27T21:36:00Z"/>
          <w:trPrChange w:id="742" w:author="Dark Spider" w:date="2016-07-27T21:38:00Z">
            <w:trPr>
              <w:trHeight w:val="270"/>
              <w:jc w:val="center"/>
            </w:trPr>
          </w:trPrChange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43" w:author="Dark Spider" w:date="2016-07-27T21:38:00Z">
              <w:tcPr>
                <w:tcW w:w="98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7365B4C" w14:textId="77777777" w:rsidR="00827A7B" w:rsidRPr="00827A7B" w:rsidRDefault="00827A7B" w:rsidP="00827A7B">
            <w:pPr>
              <w:widowControl/>
              <w:jc w:val="left"/>
              <w:rPr>
                <w:ins w:id="744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45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46" w:author="Dark Spider" w:date="2016-07-27T21:38:00Z">
              <w:tcPr>
                <w:tcW w:w="10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59439C" w14:textId="77777777" w:rsidR="00827A7B" w:rsidRPr="00827A7B" w:rsidRDefault="00827A7B" w:rsidP="00827A7B">
            <w:pPr>
              <w:widowControl/>
              <w:jc w:val="left"/>
              <w:rPr>
                <w:ins w:id="747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48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49" w:author="Dark Spider" w:date="2016-07-27T21:38:00Z">
              <w:tcPr>
                <w:tcW w:w="98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A8378B5" w14:textId="77777777" w:rsidR="00827A7B" w:rsidRPr="00827A7B" w:rsidRDefault="00827A7B" w:rsidP="00827A7B">
            <w:pPr>
              <w:widowControl/>
              <w:jc w:val="left"/>
              <w:rPr>
                <w:ins w:id="750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51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DIABP</w:t>
              </w:r>
            </w:ins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2" w:author="Dark Spider" w:date="2016-07-27T21:38:00Z">
              <w:tcPr>
                <w:tcW w:w="1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BAAB11" w14:textId="77777777" w:rsidR="00827A7B" w:rsidRPr="00827A7B" w:rsidRDefault="00827A7B" w:rsidP="00827A7B">
            <w:pPr>
              <w:widowControl/>
              <w:jc w:val="left"/>
              <w:rPr>
                <w:ins w:id="753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54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Diastolic Blood Pressure (mmHg)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55" w:author="Dark Spider" w:date="2016-07-27T21:38:00Z">
              <w:tcPr>
                <w:tcW w:w="83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44199EC" w14:textId="77777777" w:rsidR="00827A7B" w:rsidRPr="00827A7B" w:rsidRDefault="00827A7B" w:rsidP="00827A7B">
            <w:pPr>
              <w:widowControl/>
              <w:jc w:val="right"/>
              <w:rPr>
                <w:ins w:id="756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57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58" w:author="Dark Spider" w:date="2016-07-27T21:38:00Z">
              <w:tcPr>
                <w:tcW w:w="99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3BAB80C" w14:textId="77777777" w:rsidR="00827A7B" w:rsidRPr="00827A7B" w:rsidRDefault="00827A7B" w:rsidP="00827A7B">
            <w:pPr>
              <w:widowControl/>
              <w:jc w:val="right"/>
              <w:rPr>
                <w:ins w:id="759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60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1" w:author="Dark Spider" w:date="2016-07-27T21:38:00Z">
              <w:tcPr>
                <w:tcW w:w="8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D335883" w14:textId="77777777" w:rsidR="00827A7B" w:rsidRPr="00827A7B" w:rsidRDefault="00827A7B" w:rsidP="00827A7B">
            <w:pPr>
              <w:widowControl/>
              <w:jc w:val="left"/>
              <w:rPr>
                <w:ins w:id="762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63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4" w:author="Dark Spider" w:date="2016-07-27T21:38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5D75D41" w14:textId="77777777" w:rsidR="00827A7B" w:rsidRPr="00827A7B" w:rsidRDefault="00827A7B" w:rsidP="00827A7B">
            <w:pPr>
              <w:widowControl/>
              <w:jc w:val="left"/>
              <w:rPr>
                <w:ins w:id="765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66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67" w:author="Dark Spider" w:date="2016-07-27T21:38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2213AEA" w14:textId="77777777" w:rsidR="00827A7B" w:rsidRPr="00827A7B" w:rsidRDefault="00827A7B" w:rsidP="00827A7B">
            <w:pPr>
              <w:widowControl/>
              <w:jc w:val="left"/>
              <w:rPr>
                <w:ins w:id="768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69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0" w:author="Dark Spider" w:date="2016-07-27T21:38:00Z">
              <w:tcPr>
                <w:tcW w:w="133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DDF49A" w14:textId="77777777" w:rsidR="00827A7B" w:rsidRPr="00827A7B" w:rsidRDefault="00827A7B" w:rsidP="00827A7B">
            <w:pPr>
              <w:widowControl/>
              <w:jc w:val="right"/>
              <w:rPr>
                <w:ins w:id="771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72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2</w:t>
              </w:r>
            </w:ins>
          </w:p>
        </w:tc>
      </w:tr>
      <w:tr w:rsidR="00827A7B" w:rsidRPr="00827A7B" w14:paraId="3B2BBEF0" w14:textId="77777777" w:rsidTr="00003632">
        <w:tblPrEx>
          <w:tblPrExChange w:id="773" w:author="Dark Spider" w:date="2016-07-27T21:38:00Z">
            <w:tblPrEx>
              <w:tblW w:w="10811" w:type="dxa"/>
            </w:tblPrEx>
          </w:tblPrExChange>
        </w:tblPrEx>
        <w:trPr>
          <w:trHeight w:val="270"/>
          <w:jc w:val="center"/>
          <w:ins w:id="774" w:author="Dark Spider" w:date="2016-07-27T21:36:00Z"/>
          <w:trPrChange w:id="775" w:author="Dark Spider" w:date="2016-07-27T21:38:00Z">
            <w:trPr>
              <w:trHeight w:val="270"/>
              <w:jc w:val="center"/>
            </w:trPr>
          </w:trPrChange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6" w:author="Dark Spider" w:date="2016-07-27T21:38:00Z">
              <w:tcPr>
                <w:tcW w:w="98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71C847" w14:textId="77777777" w:rsidR="00827A7B" w:rsidRPr="00827A7B" w:rsidRDefault="00827A7B" w:rsidP="00827A7B">
            <w:pPr>
              <w:widowControl/>
              <w:jc w:val="left"/>
              <w:rPr>
                <w:ins w:id="777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78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79" w:author="Dark Spider" w:date="2016-07-27T21:38:00Z">
              <w:tcPr>
                <w:tcW w:w="10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1D3D89" w14:textId="77777777" w:rsidR="00827A7B" w:rsidRPr="00827A7B" w:rsidRDefault="00827A7B" w:rsidP="00827A7B">
            <w:pPr>
              <w:widowControl/>
              <w:jc w:val="left"/>
              <w:rPr>
                <w:ins w:id="780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81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2" w:author="Dark Spider" w:date="2016-07-27T21:38:00Z">
              <w:tcPr>
                <w:tcW w:w="98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BCE806B" w14:textId="77777777" w:rsidR="00827A7B" w:rsidRPr="00827A7B" w:rsidRDefault="00827A7B" w:rsidP="00827A7B">
            <w:pPr>
              <w:widowControl/>
              <w:jc w:val="left"/>
              <w:rPr>
                <w:ins w:id="783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84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HEIGHT</w:t>
              </w:r>
            </w:ins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5" w:author="Dark Spider" w:date="2016-07-27T21:38:00Z">
              <w:tcPr>
                <w:tcW w:w="1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2165EE" w14:textId="77777777" w:rsidR="00827A7B" w:rsidRPr="00827A7B" w:rsidRDefault="00827A7B" w:rsidP="00827A7B">
            <w:pPr>
              <w:widowControl/>
              <w:jc w:val="left"/>
              <w:rPr>
                <w:ins w:id="786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87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Height (cm)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88" w:author="Dark Spider" w:date="2016-07-27T21:38:00Z">
              <w:tcPr>
                <w:tcW w:w="83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504C3B" w14:textId="77777777" w:rsidR="00827A7B" w:rsidRPr="00827A7B" w:rsidRDefault="00827A7B" w:rsidP="00827A7B">
            <w:pPr>
              <w:widowControl/>
              <w:jc w:val="right"/>
              <w:rPr>
                <w:ins w:id="789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90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168</w:t>
              </w:r>
            </w:ins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1" w:author="Dark Spider" w:date="2016-07-27T21:38:00Z">
              <w:tcPr>
                <w:tcW w:w="99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893526" w14:textId="77777777" w:rsidR="00827A7B" w:rsidRPr="00827A7B" w:rsidRDefault="00827A7B" w:rsidP="00827A7B">
            <w:pPr>
              <w:widowControl/>
              <w:jc w:val="right"/>
              <w:rPr>
                <w:ins w:id="792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93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4" w:author="Dark Spider" w:date="2016-07-27T21:38:00Z">
              <w:tcPr>
                <w:tcW w:w="8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C8B1BF" w14:textId="77777777" w:rsidR="00827A7B" w:rsidRPr="00827A7B" w:rsidRDefault="00827A7B" w:rsidP="00827A7B">
            <w:pPr>
              <w:widowControl/>
              <w:jc w:val="left"/>
              <w:rPr>
                <w:ins w:id="795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96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97" w:author="Dark Spider" w:date="2016-07-27T21:38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357B60B" w14:textId="77777777" w:rsidR="00827A7B" w:rsidRPr="00827A7B" w:rsidRDefault="00827A7B" w:rsidP="00827A7B">
            <w:pPr>
              <w:widowControl/>
              <w:jc w:val="left"/>
              <w:rPr>
                <w:ins w:id="798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799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0" w:author="Dark Spider" w:date="2016-07-27T21:38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6EF8CAD" w14:textId="77777777" w:rsidR="00827A7B" w:rsidRPr="00827A7B" w:rsidRDefault="00827A7B" w:rsidP="00827A7B">
            <w:pPr>
              <w:widowControl/>
              <w:jc w:val="left"/>
              <w:rPr>
                <w:ins w:id="801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02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3" w:author="Dark Spider" w:date="2016-07-27T21:38:00Z">
              <w:tcPr>
                <w:tcW w:w="133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EF4AA07" w14:textId="77777777" w:rsidR="00827A7B" w:rsidRPr="00827A7B" w:rsidRDefault="00827A7B" w:rsidP="00827A7B">
            <w:pPr>
              <w:widowControl/>
              <w:jc w:val="right"/>
              <w:rPr>
                <w:ins w:id="804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05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3</w:t>
              </w:r>
            </w:ins>
          </w:p>
        </w:tc>
      </w:tr>
      <w:tr w:rsidR="00827A7B" w:rsidRPr="00827A7B" w14:paraId="606B2C29" w14:textId="77777777" w:rsidTr="00003632">
        <w:tblPrEx>
          <w:tblPrExChange w:id="806" w:author="Dark Spider" w:date="2016-07-27T21:38:00Z">
            <w:tblPrEx>
              <w:tblW w:w="10811" w:type="dxa"/>
            </w:tblPrEx>
          </w:tblPrExChange>
        </w:tblPrEx>
        <w:trPr>
          <w:trHeight w:val="270"/>
          <w:jc w:val="center"/>
          <w:ins w:id="807" w:author="Dark Spider" w:date="2016-07-27T21:36:00Z"/>
          <w:trPrChange w:id="808" w:author="Dark Spider" w:date="2016-07-27T21:38:00Z">
            <w:trPr>
              <w:trHeight w:val="270"/>
              <w:jc w:val="center"/>
            </w:trPr>
          </w:trPrChange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9" w:author="Dark Spider" w:date="2016-07-27T21:38:00Z">
              <w:tcPr>
                <w:tcW w:w="98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48C259" w14:textId="77777777" w:rsidR="00827A7B" w:rsidRPr="00827A7B" w:rsidRDefault="00827A7B" w:rsidP="00827A7B">
            <w:pPr>
              <w:widowControl/>
              <w:jc w:val="left"/>
              <w:rPr>
                <w:ins w:id="810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11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2" w:author="Dark Spider" w:date="2016-07-27T21:38:00Z">
              <w:tcPr>
                <w:tcW w:w="10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A549CE9" w14:textId="77777777" w:rsidR="00827A7B" w:rsidRPr="00827A7B" w:rsidRDefault="00827A7B" w:rsidP="00827A7B">
            <w:pPr>
              <w:widowControl/>
              <w:jc w:val="left"/>
              <w:rPr>
                <w:ins w:id="813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14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15" w:author="Dark Spider" w:date="2016-07-27T21:38:00Z">
              <w:tcPr>
                <w:tcW w:w="98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B14628C" w14:textId="77777777" w:rsidR="00827A7B" w:rsidRPr="00827A7B" w:rsidRDefault="00827A7B" w:rsidP="00827A7B">
            <w:pPr>
              <w:widowControl/>
              <w:jc w:val="left"/>
              <w:rPr>
                <w:ins w:id="816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17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WEIGHT</w:t>
              </w:r>
            </w:ins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8" w:author="Dark Spider" w:date="2016-07-27T21:38:00Z">
              <w:tcPr>
                <w:tcW w:w="1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156EC6" w14:textId="77777777" w:rsidR="00827A7B" w:rsidRPr="00827A7B" w:rsidRDefault="00827A7B" w:rsidP="00827A7B">
            <w:pPr>
              <w:widowControl/>
              <w:jc w:val="left"/>
              <w:rPr>
                <w:ins w:id="819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20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Weight (kg)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21" w:author="Dark Spider" w:date="2016-07-27T21:38:00Z">
              <w:tcPr>
                <w:tcW w:w="83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9477A92" w14:textId="77777777" w:rsidR="00827A7B" w:rsidRPr="00827A7B" w:rsidRDefault="00827A7B" w:rsidP="00827A7B">
            <w:pPr>
              <w:widowControl/>
              <w:jc w:val="right"/>
              <w:rPr>
                <w:ins w:id="822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23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70</w:t>
              </w:r>
            </w:ins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24" w:author="Dark Spider" w:date="2016-07-27T21:38:00Z">
              <w:tcPr>
                <w:tcW w:w="99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36084F" w14:textId="77777777" w:rsidR="00827A7B" w:rsidRPr="00827A7B" w:rsidRDefault="00827A7B" w:rsidP="00827A7B">
            <w:pPr>
              <w:widowControl/>
              <w:jc w:val="right"/>
              <w:rPr>
                <w:ins w:id="825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26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27" w:author="Dark Spider" w:date="2016-07-27T21:38:00Z">
              <w:tcPr>
                <w:tcW w:w="8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1E98D4C" w14:textId="77777777" w:rsidR="00827A7B" w:rsidRPr="00827A7B" w:rsidRDefault="00827A7B" w:rsidP="00827A7B">
            <w:pPr>
              <w:widowControl/>
              <w:jc w:val="left"/>
              <w:rPr>
                <w:ins w:id="828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29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30" w:author="Dark Spider" w:date="2016-07-27T21:38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7DE8B35" w14:textId="77777777" w:rsidR="00827A7B" w:rsidRPr="00827A7B" w:rsidRDefault="00827A7B" w:rsidP="00827A7B">
            <w:pPr>
              <w:widowControl/>
              <w:jc w:val="left"/>
              <w:rPr>
                <w:ins w:id="831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32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33" w:author="Dark Spider" w:date="2016-07-27T21:38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F8F279F" w14:textId="77777777" w:rsidR="00827A7B" w:rsidRPr="00827A7B" w:rsidRDefault="00827A7B" w:rsidP="00827A7B">
            <w:pPr>
              <w:widowControl/>
              <w:jc w:val="left"/>
              <w:rPr>
                <w:ins w:id="834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35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36" w:author="Dark Spider" w:date="2016-07-27T21:38:00Z">
              <w:tcPr>
                <w:tcW w:w="133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1F007E2" w14:textId="77777777" w:rsidR="00827A7B" w:rsidRPr="00827A7B" w:rsidRDefault="00827A7B" w:rsidP="00827A7B">
            <w:pPr>
              <w:widowControl/>
              <w:jc w:val="right"/>
              <w:rPr>
                <w:ins w:id="837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38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4</w:t>
              </w:r>
            </w:ins>
          </w:p>
        </w:tc>
      </w:tr>
      <w:tr w:rsidR="00827A7B" w:rsidRPr="00827A7B" w14:paraId="7B39C2BB" w14:textId="77777777" w:rsidTr="00003632">
        <w:tblPrEx>
          <w:tblPrExChange w:id="839" w:author="Dark Spider" w:date="2016-07-27T21:38:00Z">
            <w:tblPrEx>
              <w:tblW w:w="10811" w:type="dxa"/>
            </w:tblPrEx>
          </w:tblPrExChange>
        </w:tblPrEx>
        <w:trPr>
          <w:trHeight w:val="270"/>
          <w:jc w:val="center"/>
          <w:ins w:id="840" w:author="Dark Spider" w:date="2016-07-27T21:36:00Z"/>
          <w:trPrChange w:id="841" w:author="Dark Spider" w:date="2016-07-27T21:38:00Z">
            <w:trPr>
              <w:trHeight w:val="270"/>
              <w:jc w:val="center"/>
            </w:trPr>
          </w:trPrChange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2" w:author="Dark Spider" w:date="2016-07-27T21:38:00Z">
              <w:tcPr>
                <w:tcW w:w="986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A8A108B" w14:textId="77777777" w:rsidR="00827A7B" w:rsidRPr="00827A7B" w:rsidRDefault="00827A7B" w:rsidP="00827A7B">
            <w:pPr>
              <w:widowControl/>
              <w:jc w:val="left"/>
              <w:rPr>
                <w:ins w:id="843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44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</w:t>
              </w:r>
            </w:ins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5" w:author="Dark Spider" w:date="2016-07-27T21:38:00Z">
              <w:tcPr>
                <w:tcW w:w="109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DA94A55" w14:textId="77777777" w:rsidR="00827A7B" w:rsidRPr="00827A7B" w:rsidRDefault="00827A7B" w:rsidP="00827A7B">
            <w:pPr>
              <w:widowControl/>
              <w:jc w:val="left"/>
              <w:rPr>
                <w:ins w:id="846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47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10011001</w:t>
              </w:r>
            </w:ins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48" w:author="Dark Spider" w:date="2016-07-27T21:38:00Z">
              <w:tcPr>
                <w:tcW w:w="98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29594AB" w14:textId="77777777" w:rsidR="00827A7B" w:rsidRPr="00827A7B" w:rsidRDefault="00827A7B" w:rsidP="00827A7B">
            <w:pPr>
              <w:widowControl/>
              <w:jc w:val="left"/>
              <w:rPr>
                <w:ins w:id="849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50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PULSE</w:t>
              </w:r>
            </w:ins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1" w:author="Dark Spider" w:date="2016-07-27T21:38:00Z">
              <w:tcPr>
                <w:tcW w:w="1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752C48" w14:textId="77777777" w:rsidR="00827A7B" w:rsidRPr="00827A7B" w:rsidRDefault="00827A7B" w:rsidP="00827A7B">
            <w:pPr>
              <w:widowControl/>
              <w:jc w:val="left"/>
              <w:rPr>
                <w:ins w:id="852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53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Pulse Rate (BEATS/MIN)</w:t>
              </w:r>
            </w:ins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54" w:author="Dark Spider" w:date="2016-07-27T21:38:00Z">
              <w:tcPr>
                <w:tcW w:w="83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D307690" w14:textId="77777777" w:rsidR="00827A7B" w:rsidRPr="00827A7B" w:rsidRDefault="00827A7B" w:rsidP="00827A7B">
            <w:pPr>
              <w:widowControl/>
              <w:jc w:val="right"/>
              <w:rPr>
                <w:ins w:id="855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56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74</w:t>
              </w:r>
            </w:ins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57" w:author="Dark Spider" w:date="2016-07-27T21:38:00Z">
              <w:tcPr>
                <w:tcW w:w="99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74132D3" w14:textId="77777777" w:rsidR="00827A7B" w:rsidRPr="00827A7B" w:rsidRDefault="00827A7B" w:rsidP="00827A7B">
            <w:pPr>
              <w:widowControl/>
              <w:jc w:val="right"/>
              <w:rPr>
                <w:ins w:id="858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59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1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0" w:author="Dark Spider" w:date="2016-07-27T21:38:00Z">
              <w:tcPr>
                <w:tcW w:w="8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B47B18D" w14:textId="77777777" w:rsidR="00827A7B" w:rsidRPr="00827A7B" w:rsidRDefault="00827A7B" w:rsidP="00827A7B">
            <w:pPr>
              <w:widowControl/>
              <w:jc w:val="left"/>
              <w:rPr>
                <w:ins w:id="861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62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SCREEN</w:t>
              </w:r>
            </w:ins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3" w:author="Dark Spider" w:date="2016-07-27T21:38:00Z">
              <w:tcPr>
                <w:tcW w:w="8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8735374" w14:textId="77777777" w:rsidR="00827A7B" w:rsidRPr="00827A7B" w:rsidRDefault="00827A7B" w:rsidP="00827A7B">
            <w:pPr>
              <w:widowControl/>
              <w:jc w:val="left"/>
              <w:rPr>
                <w:ins w:id="864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65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</w:t>
              </w:r>
            </w:ins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6" w:author="Dark Spider" w:date="2016-07-27T21:38:00Z">
              <w:tcPr>
                <w:tcW w:w="851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B554BD4" w14:textId="77777777" w:rsidR="00827A7B" w:rsidRPr="00827A7B" w:rsidRDefault="00827A7B" w:rsidP="00827A7B">
            <w:pPr>
              <w:widowControl/>
              <w:jc w:val="left"/>
              <w:rPr>
                <w:ins w:id="867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68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VSSEQ</w:t>
              </w:r>
            </w:ins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69" w:author="Dark Spider" w:date="2016-07-27T21:38:00Z">
              <w:tcPr>
                <w:tcW w:w="1336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24AD0D1" w14:textId="77777777" w:rsidR="00827A7B" w:rsidRPr="00827A7B" w:rsidRDefault="00827A7B" w:rsidP="00827A7B">
            <w:pPr>
              <w:widowControl/>
              <w:jc w:val="right"/>
              <w:rPr>
                <w:ins w:id="870" w:author="Dark Spider" w:date="2016-07-27T21:36:00Z"/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ins w:id="871" w:author="Dark Spider" w:date="2016-07-27T21:36:00Z">
              <w:r w:rsidRPr="00827A7B">
                <w:rPr>
                  <w:rFonts w:ascii="宋体" w:eastAsia="宋体" w:hAnsi="宋体" w:cs="宋体" w:hint="eastAsia"/>
                  <w:color w:val="000000"/>
                  <w:kern w:val="0"/>
                  <w:sz w:val="22"/>
                </w:rPr>
                <w:t>5</w:t>
              </w:r>
            </w:ins>
          </w:p>
        </w:tc>
      </w:tr>
    </w:tbl>
    <w:p w14:paraId="2ECB6ECE" w14:textId="77777777" w:rsidR="00345CF2" w:rsidRDefault="00345CF2" w:rsidP="00B12B46">
      <w:pPr>
        <w:pStyle w:val="a3"/>
        <w:rPr>
          <w:rFonts w:hAnsi="宋体" w:cs="宋体"/>
        </w:rPr>
      </w:pPr>
    </w:p>
    <w:p w14:paraId="4D668EC1" w14:textId="2D029886" w:rsidR="00345CF2" w:rsidRPr="00B12B46" w:rsidDel="005B35D0" w:rsidRDefault="00345CF2" w:rsidP="00B12B46">
      <w:pPr>
        <w:pStyle w:val="a3"/>
        <w:rPr>
          <w:del w:id="872" w:author="Dark Spider" w:date="2016-07-27T22:32:00Z"/>
          <w:rFonts w:hAnsi="宋体" w:cs="宋体"/>
        </w:rPr>
      </w:pPr>
    </w:p>
    <w:p w14:paraId="727F6B9C" w14:textId="003ACA0C" w:rsidR="004D703A" w:rsidRDefault="005A2CCA">
      <w:pPr>
        <w:pStyle w:val="a3"/>
        <w:ind w:firstLine="420"/>
        <w:rPr>
          <w:ins w:id="873" w:author="Dark Spider" w:date="2016-07-27T11:42:00Z"/>
          <w:rFonts w:hAnsi="宋体" w:cs="宋体"/>
        </w:rPr>
        <w:pPrChange w:id="874" w:author="Dark Spider" w:date="2016-07-27T12:29:00Z">
          <w:pPr>
            <w:pStyle w:val="a3"/>
          </w:pPr>
        </w:pPrChange>
      </w:pPr>
      <w:ins w:id="875" w:author="Dark Spider" w:date="2016-07-27T11:41:00Z">
        <w:r>
          <w:rPr>
            <w:rFonts w:hAnsi="宋体" w:cs="宋体"/>
          </w:rPr>
          <w:t>还有些商业工具</w:t>
        </w:r>
      </w:ins>
      <w:ins w:id="876" w:author="Dark Spider" w:date="2016-07-27T12:29:00Z">
        <w:r>
          <w:rPr>
            <w:rFonts w:hAnsi="宋体" w:cs="宋体" w:hint="eastAsia"/>
          </w:rPr>
          <w:t>可以</w:t>
        </w:r>
      </w:ins>
      <w:ins w:id="877" w:author="Dark Spider" w:date="2016-07-27T11:41:00Z">
        <w:r w:rsidR="0082452B">
          <w:rPr>
            <w:rFonts w:hAnsi="宋体" w:cs="宋体"/>
          </w:rPr>
          <w:t>提供在软件界面</w:t>
        </w:r>
        <w:r w:rsidR="0082452B">
          <w:rPr>
            <w:rFonts w:hAnsi="宋体" w:cs="宋体" w:hint="eastAsia"/>
          </w:rPr>
          <w:t>中</w:t>
        </w:r>
        <w:r w:rsidR="0082452B">
          <w:rPr>
            <w:rFonts w:hAnsi="宋体" w:cs="宋体"/>
          </w:rPr>
          <w:t>直接进行</w:t>
        </w:r>
        <w:r w:rsidR="0082452B">
          <w:rPr>
            <w:rFonts w:hAnsi="宋体" w:cs="宋体" w:hint="eastAsia"/>
          </w:rPr>
          <w:t>MAPPING，</w:t>
        </w:r>
        <w:r w:rsidR="0082452B">
          <w:rPr>
            <w:rFonts w:hAnsi="宋体" w:cs="宋体"/>
          </w:rPr>
          <w:t>如</w:t>
        </w:r>
        <w:r w:rsidR="0082452B">
          <w:rPr>
            <w:rFonts w:hAnsi="宋体" w:cs="宋体" w:hint="eastAsia"/>
          </w:rPr>
          <w:t>SAS ETL S</w:t>
        </w:r>
      </w:ins>
      <w:ins w:id="878" w:author="Dark Spider" w:date="2016-07-27T21:39:00Z">
        <w:r w:rsidR="000834B8">
          <w:rPr>
            <w:rFonts w:hAnsi="宋体" w:cs="宋体"/>
          </w:rPr>
          <w:t>tudio</w:t>
        </w:r>
      </w:ins>
      <w:ins w:id="879" w:author="Dark Spider" w:date="2016-07-27T12:24:00Z">
        <w:r w:rsidR="00482697">
          <w:rPr>
            <w:rFonts w:hAnsi="宋体" w:cs="宋体" w:hint="eastAsia"/>
          </w:rPr>
          <w:t>，SAS Drug Studio</w:t>
        </w:r>
      </w:ins>
      <w:ins w:id="880" w:author="Dark Spider" w:date="2016-07-27T12:25:00Z">
        <w:r w:rsidR="00482697">
          <w:rPr>
            <w:rFonts w:hAnsi="宋体" w:cs="宋体" w:hint="eastAsia"/>
          </w:rPr>
          <w:t>，</w:t>
        </w:r>
      </w:ins>
      <w:ins w:id="881" w:author="Dark Spider" w:date="2016-07-27T12:26:00Z">
        <w:r w:rsidR="00482697">
          <w:rPr>
            <w:rFonts w:hAnsi="宋体" w:cs="宋体" w:hint="eastAsia"/>
          </w:rPr>
          <w:t xml:space="preserve">SAS </w:t>
        </w:r>
      </w:ins>
      <w:ins w:id="882" w:author="Dark Spider" w:date="2016-07-27T12:25:00Z">
        <w:r w:rsidR="00482697">
          <w:rPr>
            <w:rFonts w:hAnsi="宋体" w:cs="宋体" w:hint="eastAsia"/>
          </w:rPr>
          <w:t>Clinical Data Integration</w:t>
        </w:r>
      </w:ins>
      <w:ins w:id="883" w:author="Dark Spider" w:date="2016-07-27T12:24:00Z">
        <w:r w:rsidR="00482697">
          <w:rPr>
            <w:rFonts w:hAnsi="宋体" w:cs="宋体" w:hint="eastAsia"/>
          </w:rPr>
          <w:t>等</w:t>
        </w:r>
        <w:r w:rsidR="00482697">
          <w:rPr>
            <w:rFonts w:hAnsi="宋体" w:cs="宋体"/>
          </w:rPr>
          <w:t>产品</w:t>
        </w:r>
      </w:ins>
      <w:ins w:id="884" w:author="Dark Spider" w:date="2016-07-27T11:41:00Z">
        <w:r w:rsidR="0082452B">
          <w:rPr>
            <w:rFonts w:hAnsi="宋体" w:cs="宋体" w:hint="eastAsia"/>
          </w:rPr>
          <w:t xml:space="preserve">, </w:t>
        </w:r>
      </w:ins>
      <w:ins w:id="885" w:author="Dark Spider" w:date="2016-07-27T12:22:00Z">
        <w:r w:rsidR="00922055">
          <w:rPr>
            <w:rFonts w:hAnsi="宋体" w:cs="宋体" w:hint="eastAsia"/>
          </w:rPr>
          <w:t>XML4</w:t>
        </w:r>
        <w:r w:rsidR="00922055">
          <w:rPr>
            <w:rFonts w:hAnsi="宋体" w:cs="宋体"/>
          </w:rPr>
          <w:t xml:space="preserve">PHARMA SDTM-ETL, </w:t>
        </w:r>
      </w:ins>
      <w:ins w:id="886" w:author="Dark Spider" w:date="2016-07-27T12:23:00Z">
        <w:r w:rsidR="00922055">
          <w:rPr>
            <w:rFonts w:hAnsi="宋体" w:cs="宋体"/>
          </w:rPr>
          <w:t>X-Cl</w:t>
        </w:r>
      </w:ins>
      <w:ins w:id="887" w:author="Dark Spider" w:date="2016-07-27T12:24:00Z">
        <w:r w:rsidR="00482697">
          <w:rPr>
            <w:rFonts w:hAnsi="宋体" w:cs="宋体"/>
          </w:rPr>
          <w:t>i</w:t>
        </w:r>
      </w:ins>
      <w:ins w:id="888" w:author="Dark Spider" w:date="2016-07-27T12:23:00Z">
        <w:r w:rsidR="00922055">
          <w:rPr>
            <w:rFonts w:hAnsi="宋体" w:cs="宋体"/>
          </w:rPr>
          <w:t>nical</w:t>
        </w:r>
        <w:r w:rsidR="00922055">
          <w:rPr>
            <w:rFonts w:hAnsi="宋体" w:cs="宋体" w:hint="eastAsia"/>
          </w:rPr>
          <w:t>的Tabulator</w:t>
        </w:r>
      </w:ins>
      <w:ins w:id="889" w:author="Dark Spider" w:date="2016-07-27T12:29:00Z">
        <w:r>
          <w:rPr>
            <w:rFonts w:hAnsi="宋体" w:cs="宋体" w:hint="eastAsia"/>
          </w:rPr>
          <w:t>。</w:t>
        </w:r>
      </w:ins>
    </w:p>
    <w:p w14:paraId="2B3AADEC" w14:textId="77777777" w:rsidR="0082452B" w:rsidRPr="00B12B46" w:rsidRDefault="0082452B" w:rsidP="00B12B46">
      <w:pPr>
        <w:pStyle w:val="a3"/>
        <w:rPr>
          <w:rFonts w:hAnsi="宋体" w:cs="宋体"/>
        </w:rPr>
      </w:pPr>
    </w:p>
    <w:p w14:paraId="1D503649" w14:textId="77777777" w:rsidR="004D703A" w:rsidRPr="00B12B46" w:rsidRDefault="004D703A" w:rsidP="00B12B46">
      <w:pPr>
        <w:pStyle w:val="a3"/>
        <w:rPr>
          <w:rFonts w:hAnsi="宋体" w:cs="宋体"/>
        </w:rPr>
      </w:pPr>
    </w:p>
    <w:p w14:paraId="293F56AD" w14:textId="77777777" w:rsidR="004D703A" w:rsidRPr="00B12B46" w:rsidRDefault="004D703A" w:rsidP="00B12B46">
      <w:pPr>
        <w:pStyle w:val="a3"/>
        <w:rPr>
          <w:rFonts w:hAnsi="宋体" w:cs="宋体"/>
        </w:rPr>
      </w:pPr>
    </w:p>
    <w:p w14:paraId="7DED019C" w14:textId="77777777" w:rsidR="004D703A" w:rsidRPr="00B12B46" w:rsidRDefault="004D703A" w:rsidP="00B12B46">
      <w:pPr>
        <w:pStyle w:val="a3"/>
        <w:rPr>
          <w:rFonts w:hAnsi="宋体" w:cs="宋体"/>
        </w:rPr>
      </w:pPr>
    </w:p>
    <w:p w14:paraId="0863CAEA" w14:textId="77777777" w:rsidR="004D703A" w:rsidRPr="00B12B46" w:rsidRDefault="004D703A" w:rsidP="00B12B46">
      <w:pPr>
        <w:pStyle w:val="a3"/>
        <w:rPr>
          <w:rFonts w:hAnsi="宋体" w:cs="宋体"/>
        </w:rPr>
      </w:pPr>
    </w:p>
    <w:p w14:paraId="776C359E" w14:textId="77777777" w:rsidR="004D703A" w:rsidRDefault="004D703A" w:rsidP="00B12B46">
      <w:pPr>
        <w:pStyle w:val="a3"/>
        <w:rPr>
          <w:rFonts w:hAnsi="宋体" w:cs="宋体"/>
        </w:rPr>
      </w:pPr>
    </w:p>
    <w:p w14:paraId="0D51DA99" w14:textId="77777777" w:rsidR="00D2409B" w:rsidRPr="004D703A" w:rsidRDefault="00D2409B"/>
    <w:sectPr w:rsidR="00D2409B" w:rsidRPr="004D703A" w:rsidSect="0092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2" w:author="Vic" w:date="2016-07-27T09:57:00Z" w:initials="V">
    <w:p w14:paraId="2173298F" w14:textId="77777777" w:rsidR="00D0434D" w:rsidRDefault="00D0434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不递交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329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8D814" w14:textId="77777777" w:rsidR="00807061" w:rsidRDefault="00807061" w:rsidP="00197CBE">
      <w:r>
        <w:separator/>
      </w:r>
    </w:p>
  </w:endnote>
  <w:endnote w:type="continuationSeparator" w:id="0">
    <w:p w14:paraId="13345D1B" w14:textId="77777777" w:rsidR="00807061" w:rsidRDefault="00807061" w:rsidP="0019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DC092" w14:textId="77777777" w:rsidR="00807061" w:rsidRDefault="00807061" w:rsidP="00197CBE">
      <w:r>
        <w:separator/>
      </w:r>
    </w:p>
  </w:footnote>
  <w:footnote w:type="continuationSeparator" w:id="0">
    <w:p w14:paraId="09FA8FA9" w14:textId="77777777" w:rsidR="00807061" w:rsidRDefault="00807061" w:rsidP="00197CBE">
      <w:r>
        <w:continuationSeparator/>
      </w:r>
    </w:p>
  </w:footnote>
  <w:footnote w:id="1">
    <w:p w14:paraId="6BADD52F" w14:textId="1237638D" w:rsidR="000C1CC5" w:rsidRDefault="000C1CC5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FDA conformance guide:</w:t>
      </w:r>
      <w:ins w:id="47" w:author="Dark Spider" w:date="2016-07-27T22:35:00Z">
        <w:r w:rsidR="008C19DF">
          <w:t xml:space="preserve"> </w:t>
        </w:r>
        <w:r w:rsidR="008C19DF">
          <w:fldChar w:fldCharType="begin"/>
        </w:r>
        <w:r w:rsidR="008C19DF">
          <w:instrText xml:space="preserve"> HYPERLINK "</w:instrText>
        </w:r>
        <w:r w:rsidR="008C19DF" w:rsidRPr="008C19DF">
          <w:instrText>http://www.fda.gov/ForIndustry/DataStandards/StudyDataStandards/default.htm</w:instrText>
        </w:r>
        <w:r w:rsidR="008C19DF">
          <w:instrText xml:space="preserve">" </w:instrText>
        </w:r>
        <w:r w:rsidR="008C19DF">
          <w:fldChar w:fldCharType="separate"/>
        </w:r>
        <w:r w:rsidR="008C19DF" w:rsidRPr="00A378AA">
          <w:rPr>
            <w:rStyle w:val="ad"/>
          </w:rPr>
          <w:t>http://www.fda.gov/ForIndustry/DataStandards/StudyDataStandards/default.htm</w:t>
        </w:r>
        <w:r w:rsidR="008C19DF">
          <w:fldChar w:fldCharType="end"/>
        </w:r>
        <w:r w:rsidR="008C19DF">
          <w:t xml:space="preserve"> </w:t>
        </w:r>
      </w:ins>
    </w:p>
  </w:footnote>
  <w:footnote w:id="2">
    <w:p w14:paraId="06D85E1E" w14:textId="33AF6235" w:rsidR="007F2E25" w:rsidRDefault="007F2E25">
      <w:pPr>
        <w:pStyle w:val="ab"/>
      </w:pPr>
      <w:r>
        <w:rPr>
          <w:rStyle w:val="ac"/>
        </w:rPr>
        <w:footnoteRef/>
      </w:r>
      <w:r>
        <w:t xml:space="preserve"> </w:t>
      </w:r>
      <w:r w:rsidR="0015766B">
        <w:rPr>
          <w:rFonts w:hint="eastAsia"/>
        </w:rPr>
        <w:t>CDISC Website:</w:t>
      </w:r>
      <w:ins w:id="48" w:author="Dark Spider" w:date="2016-07-27T22:35:00Z">
        <w:r w:rsidR="008C19DF">
          <w:t xml:space="preserve"> </w:t>
        </w:r>
      </w:ins>
      <w:ins w:id="49" w:author="Dark Spider" w:date="2016-07-27T22:37:00Z">
        <w:r w:rsidR="008D37C3">
          <w:fldChar w:fldCharType="begin"/>
        </w:r>
        <w:r w:rsidR="008D37C3">
          <w:instrText xml:space="preserve"> HYPERLINK "</w:instrText>
        </w:r>
        <w:r w:rsidR="008D37C3" w:rsidRPr="008D37C3">
          <w:instrText>http://www.cdisc.org/metadata-submission-guideline-%28msg%29-package-preface</w:instrText>
        </w:r>
        <w:r w:rsidR="008D37C3">
          <w:instrText xml:space="preserve">" </w:instrText>
        </w:r>
        <w:r w:rsidR="008D37C3">
          <w:fldChar w:fldCharType="separate"/>
        </w:r>
        <w:r w:rsidR="008D37C3" w:rsidRPr="00A378AA">
          <w:rPr>
            <w:rStyle w:val="ad"/>
          </w:rPr>
          <w:t>http://www.cdisc.org/metadata-submission-guideline-%28msg%29-package-preface</w:t>
        </w:r>
        <w:r w:rsidR="008D37C3">
          <w:fldChar w:fldCharType="end"/>
        </w:r>
        <w:r w:rsidR="008D37C3">
          <w:t xml:space="preserve"> </w:t>
        </w:r>
      </w:ins>
      <w:bookmarkStart w:id="50" w:name="_GoBack"/>
      <w:bookmarkEnd w:id="5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F4599"/>
    <w:multiLevelType w:val="hybridMultilevel"/>
    <w:tmpl w:val="A712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921B40"/>
    <w:multiLevelType w:val="hybridMultilevel"/>
    <w:tmpl w:val="474A66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rk Spider">
    <w15:presenceInfo w15:providerId="Windows Live" w15:userId="9124f1979a1f7a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64"/>
    <w:rsid w:val="00003632"/>
    <w:rsid w:val="0002757B"/>
    <w:rsid w:val="000558E5"/>
    <w:rsid w:val="0007587E"/>
    <w:rsid w:val="000834B8"/>
    <w:rsid w:val="000C0CEF"/>
    <w:rsid w:val="000C1CC5"/>
    <w:rsid w:val="0015766B"/>
    <w:rsid w:val="00197CBE"/>
    <w:rsid w:val="001A041B"/>
    <w:rsid w:val="001B43A3"/>
    <w:rsid w:val="001D600D"/>
    <w:rsid w:val="00201E5D"/>
    <w:rsid w:val="002179BC"/>
    <w:rsid w:val="00227D5B"/>
    <w:rsid w:val="00252608"/>
    <w:rsid w:val="00285C16"/>
    <w:rsid w:val="002864E2"/>
    <w:rsid w:val="002E2512"/>
    <w:rsid w:val="003004FE"/>
    <w:rsid w:val="00315DE6"/>
    <w:rsid w:val="00324704"/>
    <w:rsid w:val="003247F6"/>
    <w:rsid w:val="00345CF2"/>
    <w:rsid w:val="003576FE"/>
    <w:rsid w:val="00357A8B"/>
    <w:rsid w:val="00364C4E"/>
    <w:rsid w:val="003724BC"/>
    <w:rsid w:val="00376746"/>
    <w:rsid w:val="003C4722"/>
    <w:rsid w:val="00401FC4"/>
    <w:rsid w:val="004269EA"/>
    <w:rsid w:val="00466169"/>
    <w:rsid w:val="00482697"/>
    <w:rsid w:val="004A7113"/>
    <w:rsid w:val="004B3451"/>
    <w:rsid w:val="004D2D8C"/>
    <w:rsid w:val="004D3ADD"/>
    <w:rsid w:val="004D703A"/>
    <w:rsid w:val="004F2A1A"/>
    <w:rsid w:val="005107F7"/>
    <w:rsid w:val="0054494B"/>
    <w:rsid w:val="00546195"/>
    <w:rsid w:val="005A2CCA"/>
    <w:rsid w:val="005B35D0"/>
    <w:rsid w:val="005C11C9"/>
    <w:rsid w:val="00613364"/>
    <w:rsid w:val="00645CB5"/>
    <w:rsid w:val="00652693"/>
    <w:rsid w:val="0066000C"/>
    <w:rsid w:val="006D747D"/>
    <w:rsid w:val="00714AA0"/>
    <w:rsid w:val="00724CCE"/>
    <w:rsid w:val="00750A00"/>
    <w:rsid w:val="007655C1"/>
    <w:rsid w:val="007B7CCF"/>
    <w:rsid w:val="007C4328"/>
    <w:rsid w:val="007D3A22"/>
    <w:rsid w:val="007D47AA"/>
    <w:rsid w:val="007F2E25"/>
    <w:rsid w:val="00807061"/>
    <w:rsid w:val="00814D2A"/>
    <w:rsid w:val="0082452B"/>
    <w:rsid w:val="00827A7B"/>
    <w:rsid w:val="008B678D"/>
    <w:rsid w:val="008C19DF"/>
    <w:rsid w:val="008C7260"/>
    <w:rsid w:val="008C75DA"/>
    <w:rsid w:val="008D37C3"/>
    <w:rsid w:val="008E3968"/>
    <w:rsid w:val="00922055"/>
    <w:rsid w:val="00943A23"/>
    <w:rsid w:val="00960A40"/>
    <w:rsid w:val="009C628B"/>
    <w:rsid w:val="009D34F9"/>
    <w:rsid w:val="009E1E8C"/>
    <w:rsid w:val="009E64E7"/>
    <w:rsid w:val="00A00BD6"/>
    <w:rsid w:val="00A16B1B"/>
    <w:rsid w:val="00A45B86"/>
    <w:rsid w:val="00A55216"/>
    <w:rsid w:val="00A8014B"/>
    <w:rsid w:val="00A8616C"/>
    <w:rsid w:val="00A94A72"/>
    <w:rsid w:val="00AA402C"/>
    <w:rsid w:val="00AD24F6"/>
    <w:rsid w:val="00B26743"/>
    <w:rsid w:val="00B46418"/>
    <w:rsid w:val="00B5581F"/>
    <w:rsid w:val="00B91114"/>
    <w:rsid w:val="00BA10A1"/>
    <w:rsid w:val="00BB0F58"/>
    <w:rsid w:val="00BB5063"/>
    <w:rsid w:val="00C01DDE"/>
    <w:rsid w:val="00C15FB1"/>
    <w:rsid w:val="00C204D4"/>
    <w:rsid w:val="00C212B5"/>
    <w:rsid w:val="00C5263A"/>
    <w:rsid w:val="00C81212"/>
    <w:rsid w:val="00C814C6"/>
    <w:rsid w:val="00C84ED3"/>
    <w:rsid w:val="00C8714A"/>
    <w:rsid w:val="00CA0BC0"/>
    <w:rsid w:val="00CA2524"/>
    <w:rsid w:val="00CD3D26"/>
    <w:rsid w:val="00CD545B"/>
    <w:rsid w:val="00CE1733"/>
    <w:rsid w:val="00CE5BAC"/>
    <w:rsid w:val="00D0434D"/>
    <w:rsid w:val="00D112AB"/>
    <w:rsid w:val="00D2409B"/>
    <w:rsid w:val="00D449DB"/>
    <w:rsid w:val="00D45C50"/>
    <w:rsid w:val="00D46ED6"/>
    <w:rsid w:val="00D62CA3"/>
    <w:rsid w:val="00D741AE"/>
    <w:rsid w:val="00D77E77"/>
    <w:rsid w:val="00DD0D13"/>
    <w:rsid w:val="00E40112"/>
    <w:rsid w:val="00E4032A"/>
    <w:rsid w:val="00E711F0"/>
    <w:rsid w:val="00EB255A"/>
    <w:rsid w:val="00EC3442"/>
    <w:rsid w:val="00ED7E5B"/>
    <w:rsid w:val="00EE5FAD"/>
    <w:rsid w:val="00F1231A"/>
    <w:rsid w:val="00F324EE"/>
    <w:rsid w:val="00F468C4"/>
    <w:rsid w:val="00F60784"/>
    <w:rsid w:val="00FB049B"/>
    <w:rsid w:val="00F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B96E73"/>
  <w15:docId w15:val="{69B1F123-ED30-4BB5-9E08-69E53ED7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D703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D703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197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7C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7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7CBE"/>
    <w:rPr>
      <w:sz w:val="18"/>
      <w:szCs w:val="18"/>
    </w:rPr>
  </w:style>
  <w:style w:type="table" w:styleId="a6">
    <w:name w:val="Table Grid"/>
    <w:basedOn w:val="a1"/>
    <w:uiPriority w:val="39"/>
    <w:rsid w:val="00055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7F2E2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7F2E2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7F2E2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F2E2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F2E25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7F2E25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F2E25"/>
    <w:rPr>
      <w:sz w:val="18"/>
      <w:szCs w:val="18"/>
    </w:rPr>
  </w:style>
  <w:style w:type="paragraph" w:styleId="ab">
    <w:name w:val="footnote text"/>
    <w:basedOn w:val="a"/>
    <w:link w:val="Char5"/>
    <w:uiPriority w:val="99"/>
    <w:semiHidden/>
    <w:unhideWhenUsed/>
    <w:rsid w:val="007F2E2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b"/>
    <w:uiPriority w:val="99"/>
    <w:semiHidden/>
    <w:rsid w:val="007F2E25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F2E25"/>
    <w:rPr>
      <w:vertAlign w:val="superscript"/>
    </w:rPr>
  </w:style>
  <w:style w:type="character" w:styleId="ad">
    <w:name w:val="Hyperlink"/>
    <w:basedOn w:val="a0"/>
    <w:uiPriority w:val="99"/>
    <w:unhideWhenUsed/>
    <w:rsid w:val="008C1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C84B2-2FAA-469A-AB24-0E5A0F9E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Spider</dc:creator>
  <cp:lastModifiedBy>Dark Spider</cp:lastModifiedBy>
  <cp:revision>36</cp:revision>
  <dcterms:created xsi:type="dcterms:W3CDTF">2016-07-27T01:37:00Z</dcterms:created>
  <dcterms:modified xsi:type="dcterms:W3CDTF">2016-07-27T14:37:00Z</dcterms:modified>
</cp:coreProperties>
</file>